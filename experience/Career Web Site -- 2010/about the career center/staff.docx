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4A0D" w:rsidRPr="007D56D8" w:rsidRDefault="00AD0A0F" w:rsidP="00AD0A0F">
      <w:pPr>
        <w:pStyle w:val="NoSpacing"/>
        <w:rPr>
          <w:b/>
        </w:rPr>
      </w:pPr>
      <w:r w:rsidRPr="007D56D8">
        <w:rPr>
          <w:b/>
        </w:rPr>
        <w:t>PROFESSIONAL STAFF</w:t>
      </w:r>
    </w:p>
    <w:p w:rsidR="00AD0A0F" w:rsidRPr="007D56D8" w:rsidRDefault="00AD0A0F" w:rsidP="00AD0A0F">
      <w:pPr>
        <w:pStyle w:val="NoSpacing"/>
      </w:pPr>
    </w:p>
    <w:p w:rsidR="00AD0A0F" w:rsidRPr="007D56D8" w:rsidRDefault="007162AE" w:rsidP="00AD0A0F">
      <w:pPr>
        <w:pStyle w:val="NoSpacing"/>
        <w:rPr>
          <w:b/>
          <w:u w:val="single"/>
        </w:rPr>
      </w:pPr>
      <w:r w:rsidRPr="007D56D8">
        <w:rPr>
          <w:b/>
          <w:u w:val="single"/>
        </w:rPr>
        <w:t>Career Counselors</w:t>
      </w:r>
      <w:r w:rsidRPr="007D56D8">
        <w:rPr>
          <w:b/>
          <w:u w:val="single"/>
        </w:rPr>
        <w:tab/>
      </w:r>
      <w:r w:rsidRPr="007D56D8">
        <w:rPr>
          <w:b/>
          <w:u w:val="single"/>
        </w:rPr>
        <w:tab/>
      </w:r>
      <w:r w:rsidRPr="007D56D8">
        <w:rPr>
          <w:b/>
          <w:u w:val="single"/>
        </w:rPr>
        <w:tab/>
      </w:r>
      <w:r w:rsidRPr="007D56D8">
        <w:rPr>
          <w:b/>
          <w:u w:val="single"/>
        </w:rPr>
        <w:tab/>
      </w:r>
      <w:r w:rsidRPr="007D56D8">
        <w:rPr>
          <w:b/>
          <w:u w:val="single"/>
        </w:rPr>
        <w:tab/>
      </w:r>
      <w:r w:rsidRPr="007D56D8">
        <w:rPr>
          <w:b/>
          <w:u w:val="single"/>
        </w:rPr>
        <w:tab/>
      </w:r>
      <w:r w:rsidRPr="007D56D8">
        <w:rPr>
          <w:b/>
          <w:u w:val="single"/>
        </w:rPr>
        <w:tab/>
      </w:r>
      <w:r w:rsidRPr="007D56D8">
        <w:rPr>
          <w:b/>
          <w:u w:val="single"/>
        </w:rPr>
        <w:tab/>
      </w:r>
      <w:r w:rsidRPr="007D56D8">
        <w:rPr>
          <w:b/>
          <w:u w:val="single"/>
        </w:rPr>
        <w:tab/>
      </w:r>
      <w:r w:rsidRPr="007D56D8">
        <w:rPr>
          <w:b/>
          <w:u w:val="single"/>
        </w:rPr>
        <w:tab/>
      </w:r>
      <w:r w:rsidRPr="007D56D8">
        <w:rPr>
          <w:b/>
          <w:u w:val="single"/>
        </w:rPr>
        <w:tab/>
      </w:r>
    </w:p>
    <w:p w:rsidR="007D56D8" w:rsidRPr="007D56D8" w:rsidRDefault="007D56D8" w:rsidP="00AD0A0F">
      <w:pPr>
        <w:pStyle w:val="NoSpacing"/>
      </w:pPr>
      <w:r w:rsidRPr="007D56D8">
        <w:t>We’re glad you’re here.  Identify the career counselor who works with</w:t>
      </w:r>
      <w:r w:rsidR="00225A8C">
        <w:t xml:space="preserve"> your major or area of interest</w:t>
      </w:r>
      <w:r w:rsidRPr="007D56D8">
        <w:t xml:space="preserve">.  </w:t>
      </w:r>
    </w:p>
    <w:p w:rsidR="004C57B1" w:rsidRDefault="007D56D8" w:rsidP="00AD0A0F">
      <w:pPr>
        <w:pStyle w:val="NoSpacing"/>
      </w:pPr>
      <w:r w:rsidRPr="007D56D8">
        <w:t>To make an appointment, please call 919.515.2396.</w:t>
      </w:r>
    </w:p>
    <w:p w:rsidR="00957AE0" w:rsidRDefault="00957AE0" w:rsidP="00AD0A0F">
      <w:pPr>
        <w:pStyle w:val="NoSpacing"/>
        <w:rPr>
          <w:sz w:val="20"/>
          <w:szCs w:val="20"/>
        </w:rPr>
      </w:pPr>
    </w:p>
    <w:tbl>
      <w:tblPr>
        <w:tblW w:w="5000" w:type="pct"/>
        <w:tblCellSpacing w:w="15" w:type="dxa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3164"/>
        <w:gridCol w:w="3430"/>
        <w:gridCol w:w="2976"/>
      </w:tblGrid>
      <w:tr w:rsidR="00AD0A0F" w:rsidRPr="00AD0A0F" w:rsidTr="00957AE0">
        <w:trPr>
          <w:tblCellSpacing w:w="15" w:type="dxa"/>
        </w:trPr>
        <w:tc>
          <w:tcPr>
            <w:tcW w:w="1630" w:type="pct"/>
            <w:shd w:val="clear" w:color="auto" w:fill="auto"/>
            <w:hideMark/>
          </w:tcPr>
          <w:p w:rsidR="00AD0A0F" w:rsidRPr="0028144F" w:rsidRDefault="00AD0A0F" w:rsidP="00AD0A0F">
            <w:pPr>
              <w:pStyle w:val="NoSpacing"/>
              <w:rPr>
                <w:b/>
                <w:sz w:val="20"/>
                <w:szCs w:val="20"/>
              </w:rPr>
            </w:pPr>
            <w:r w:rsidRPr="0028144F">
              <w:rPr>
                <w:b/>
                <w:sz w:val="20"/>
                <w:szCs w:val="20"/>
              </w:rPr>
              <w:t>Design</w:t>
            </w:r>
          </w:p>
        </w:tc>
        <w:tc>
          <w:tcPr>
            <w:tcW w:w="1776" w:type="pct"/>
            <w:shd w:val="clear" w:color="auto" w:fill="auto"/>
            <w:hideMark/>
          </w:tcPr>
          <w:p w:rsidR="00AD0A0F" w:rsidRPr="00AD0A0F" w:rsidRDefault="00943C61" w:rsidP="006C287E">
            <w:pPr>
              <w:pStyle w:val="NoSpacing"/>
              <w:rPr>
                <w:sz w:val="20"/>
                <w:szCs w:val="20"/>
              </w:rPr>
            </w:pPr>
            <w:hyperlink r:id="rId5" w:anchor="allen" w:history="1">
              <w:r w:rsidR="00AD0A0F" w:rsidRPr="00AD0A0F">
                <w:rPr>
                  <w:color w:val="990000"/>
                  <w:sz w:val="20"/>
                  <w:szCs w:val="20"/>
                  <w:u w:val="single"/>
                </w:rPr>
                <w:t>Tameka Allen</w:t>
              </w:r>
            </w:hyperlink>
          </w:p>
        </w:tc>
        <w:tc>
          <w:tcPr>
            <w:tcW w:w="0" w:type="auto"/>
            <w:shd w:val="clear" w:color="auto" w:fill="auto"/>
            <w:hideMark/>
          </w:tcPr>
          <w:p w:rsidR="0028144F" w:rsidRDefault="00943C61" w:rsidP="00AD0A0F">
            <w:pPr>
              <w:pStyle w:val="NoSpacing"/>
              <w:rPr>
                <w:sz w:val="20"/>
                <w:szCs w:val="20"/>
              </w:rPr>
            </w:pPr>
            <w:hyperlink r:id="rId6" w:history="1">
              <w:r w:rsidR="00AD0A0F" w:rsidRPr="00AD0A0F">
                <w:rPr>
                  <w:color w:val="990000"/>
                  <w:sz w:val="20"/>
                  <w:szCs w:val="20"/>
                  <w:u w:val="single"/>
                </w:rPr>
                <w:t>tameka_allen@ncsu.edu</w:t>
              </w:r>
            </w:hyperlink>
          </w:p>
          <w:p w:rsidR="00AD0A0F" w:rsidRPr="0003480E" w:rsidRDefault="0028144F" w:rsidP="00AD0A0F">
            <w:pPr>
              <w:pStyle w:val="NoSpacing"/>
              <w:rPr>
                <w:sz w:val="18"/>
                <w:szCs w:val="18"/>
              </w:rPr>
            </w:pPr>
            <w:r w:rsidRPr="0003480E">
              <w:rPr>
                <w:sz w:val="18"/>
                <w:szCs w:val="18"/>
              </w:rPr>
              <w:t>223 Brooks, 515-8325</w:t>
            </w:r>
            <w:r w:rsidR="00AD0A0F" w:rsidRPr="0003480E">
              <w:rPr>
                <w:sz w:val="18"/>
                <w:szCs w:val="18"/>
              </w:rPr>
              <w:t xml:space="preserve"> </w:t>
            </w:r>
          </w:p>
        </w:tc>
      </w:tr>
      <w:tr w:rsidR="00AD0A0F" w:rsidRPr="00AD0A0F" w:rsidTr="00957AE0">
        <w:trPr>
          <w:tblCellSpacing w:w="15" w:type="dxa"/>
        </w:trPr>
        <w:tc>
          <w:tcPr>
            <w:tcW w:w="1630" w:type="pct"/>
            <w:shd w:val="clear" w:color="auto" w:fill="auto"/>
            <w:hideMark/>
          </w:tcPr>
          <w:p w:rsidR="00AD0A0F" w:rsidRPr="0028144F" w:rsidRDefault="00AD0A0F" w:rsidP="00AD0A0F">
            <w:pPr>
              <w:pStyle w:val="NoSpacing"/>
              <w:rPr>
                <w:b/>
                <w:sz w:val="20"/>
                <w:szCs w:val="20"/>
              </w:rPr>
            </w:pPr>
            <w:r w:rsidRPr="0028144F">
              <w:rPr>
                <w:b/>
                <w:sz w:val="20"/>
                <w:szCs w:val="20"/>
              </w:rPr>
              <w:t>Education</w:t>
            </w:r>
          </w:p>
        </w:tc>
        <w:tc>
          <w:tcPr>
            <w:tcW w:w="1776" w:type="pct"/>
            <w:shd w:val="clear" w:color="auto" w:fill="auto"/>
            <w:hideMark/>
          </w:tcPr>
          <w:p w:rsidR="00AD0A0F" w:rsidRPr="00AD0A0F" w:rsidRDefault="00943C61" w:rsidP="00AD0A0F">
            <w:pPr>
              <w:pStyle w:val="NoSpacing"/>
              <w:rPr>
                <w:sz w:val="20"/>
                <w:szCs w:val="20"/>
              </w:rPr>
            </w:pPr>
            <w:hyperlink r:id="rId7" w:anchor="ingram" w:history="1">
              <w:r w:rsidR="00AD0A0F" w:rsidRPr="00AD0A0F">
                <w:rPr>
                  <w:color w:val="990000"/>
                  <w:sz w:val="20"/>
                  <w:szCs w:val="20"/>
                  <w:u w:val="single"/>
                </w:rPr>
                <w:t>D.R. Ingram</w:t>
              </w:r>
            </w:hyperlink>
          </w:p>
        </w:tc>
        <w:tc>
          <w:tcPr>
            <w:tcW w:w="0" w:type="auto"/>
            <w:shd w:val="clear" w:color="auto" w:fill="auto"/>
            <w:hideMark/>
          </w:tcPr>
          <w:p w:rsidR="00AD0A0F" w:rsidRPr="00AD0A0F" w:rsidRDefault="00943C61" w:rsidP="00AD0A0F">
            <w:pPr>
              <w:pStyle w:val="NoSpacing"/>
              <w:rPr>
                <w:sz w:val="20"/>
                <w:szCs w:val="20"/>
              </w:rPr>
            </w:pPr>
            <w:hyperlink r:id="rId8" w:history="1">
              <w:r w:rsidR="00AD0A0F" w:rsidRPr="00AD0A0F">
                <w:rPr>
                  <w:color w:val="990000"/>
                  <w:sz w:val="20"/>
                  <w:szCs w:val="20"/>
                  <w:u w:val="single"/>
                </w:rPr>
                <w:t>dr_ingram@ncsu.edu</w:t>
              </w:r>
            </w:hyperlink>
          </w:p>
        </w:tc>
      </w:tr>
      <w:tr w:rsidR="00AD0A0F" w:rsidRPr="00AD0A0F" w:rsidTr="00957AE0">
        <w:trPr>
          <w:tblCellSpacing w:w="15" w:type="dxa"/>
        </w:trPr>
        <w:tc>
          <w:tcPr>
            <w:tcW w:w="1630" w:type="pct"/>
            <w:shd w:val="clear" w:color="auto" w:fill="auto"/>
            <w:hideMark/>
          </w:tcPr>
          <w:p w:rsidR="00957AE0" w:rsidRPr="0028144F" w:rsidRDefault="00AD0A0F" w:rsidP="00957AE0">
            <w:pPr>
              <w:pStyle w:val="NoSpacing"/>
              <w:rPr>
                <w:b/>
                <w:sz w:val="20"/>
                <w:szCs w:val="20"/>
              </w:rPr>
            </w:pPr>
            <w:r w:rsidRPr="0028144F">
              <w:rPr>
                <w:b/>
                <w:sz w:val="20"/>
                <w:szCs w:val="20"/>
              </w:rPr>
              <w:t>Engineering</w:t>
            </w:r>
          </w:p>
        </w:tc>
        <w:tc>
          <w:tcPr>
            <w:tcW w:w="1776" w:type="pct"/>
            <w:shd w:val="clear" w:color="auto" w:fill="auto"/>
            <w:hideMark/>
          </w:tcPr>
          <w:p w:rsidR="006C287E" w:rsidRDefault="00943C61" w:rsidP="0028144F">
            <w:pPr>
              <w:pStyle w:val="NoSpacing"/>
              <w:rPr>
                <w:sz w:val="20"/>
                <w:szCs w:val="20"/>
              </w:rPr>
            </w:pPr>
            <w:hyperlink r:id="rId9" w:anchor="marchi" w:history="1">
              <w:r w:rsidR="006C287E" w:rsidRPr="00AD0A0F">
                <w:rPr>
                  <w:color w:val="990000"/>
                  <w:sz w:val="20"/>
                  <w:szCs w:val="20"/>
                  <w:u w:val="single"/>
                </w:rPr>
                <w:t>Beverly Marchi</w:t>
              </w:r>
            </w:hyperlink>
          </w:p>
          <w:p w:rsidR="006C287E" w:rsidRPr="0003480E" w:rsidRDefault="00957AE0" w:rsidP="00957AE0">
            <w:pPr>
              <w:pStyle w:val="NoSpacing"/>
              <w:rPr>
                <w:sz w:val="20"/>
                <w:szCs w:val="20"/>
              </w:rPr>
            </w:pPr>
            <w:r>
              <w:rPr>
                <w:sz w:val="18"/>
                <w:szCs w:val="18"/>
                <w:u w:val="single"/>
              </w:rPr>
              <w:t>M</w:t>
            </w:r>
            <w:r w:rsidRPr="0003480E">
              <w:rPr>
                <w:sz w:val="18"/>
                <w:szCs w:val="18"/>
                <w:u w:val="single"/>
              </w:rPr>
              <w:t>ajors</w:t>
            </w:r>
            <w:r w:rsidRPr="0003480E">
              <w:rPr>
                <w:sz w:val="18"/>
                <w:szCs w:val="18"/>
              </w:rPr>
              <w:t>: BAE, BME, CCEE, EGM, MAE, MSE</w:t>
            </w:r>
          </w:p>
        </w:tc>
        <w:tc>
          <w:tcPr>
            <w:tcW w:w="0" w:type="auto"/>
            <w:shd w:val="clear" w:color="auto" w:fill="auto"/>
            <w:hideMark/>
          </w:tcPr>
          <w:p w:rsidR="00AD0A0F" w:rsidRDefault="00943C61" w:rsidP="00AD0A0F">
            <w:pPr>
              <w:pStyle w:val="NoSpacing"/>
              <w:rPr>
                <w:sz w:val="20"/>
                <w:szCs w:val="20"/>
              </w:rPr>
            </w:pPr>
            <w:hyperlink r:id="rId10" w:history="1">
              <w:r w:rsidR="00957AE0" w:rsidRPr="00232305">
                <w:rPr>
                  <w:rStyle w:val="Hyperlink"/>
                  <w:sz w:val="20"/>
                  <w:szCs w:val="20"/>
                </w:rPr>
                <w:t>beverly_marchi@ncsu.edu</w:t>
              </w:r>
            </w:hyperlink>
          </w:p>
          <w:p w:rsidR="0028144F" w:rsidRPr="00AD0A0F" w:rsidRDefault="0028144F" w:rsidP="00AD0A0F">
            <w:pPr>
              <w:pStyle w:val="NoSpacing"/>
              <w:rPr>
                <w:sz w:val="20"/>
                <w:szCs w:val="20"/>
              </w:rPr>
            </w:pPr>
          </w:p>
        </w:tc>
      </w:tr>
      <w:tr w:rsidR="00AD0A0F" w:rsidRPr="00AD0A0F" w:rsidTr="00957AE0">
        <w:trPr>
          <w:tblCellSpacing w:w="15" w:type="dxa"/>
        </w:trPr>
        <w:tc>
          <w:tcPr>
            <w:tcW w:w="1630" w:type="pct"/>
            <w:shd w:val="clear" w:color="auto" w:fill="auto"/>
            <w:hideMark/>
          </w:tcPr>
          <w:p w:rsidR="00AD0A0F" w:rsidRPr="00AD0A0F" w:rsidRDefault="00AD0A0F" w:rsidP="00AD0A0F">
            <w:pPr>
              <w:pStyle w:val="NoSpacing"/>
              <w:rPr>
                <w:sz w:val="20"/>
                <w:szCs w:val="20"/>
              </w:rPr>
            </w:pPr>
            <w:r w:rsidRPr="00AD0A0F">
              <w:rPr>
                <w:sz w:val="20"/>
                <w:szCs w:val="20"/>
              </w:rPr>
              <w:t> </w:t>
            </w:r>
          </w:p>
        </w:tc>
        <w:tc>
          <w:tcPr>
            <w:tcW w:w="1776" w:type="pct"/>
            <w:shd w:val="clear" w:color="auto" w:fill="auto"/>
            <w:hideMark/>
          </w:tcPr>
          <w:p w:rsidR="00AD0A0F" w:rsidRPr="00AD0A0F" w:rsidRDefault="00943C61" w:rsidP="006C287E">
            <w:pPr>
              <w:pStyle w:val="NoSpacing"/>
              <w:rPr>
                <w:sz w:val="20"/>
                <w:szCs w:val="20"/>
              </w:rPr>
            </w:pPr>
            <w:hyperlink r:id="rId11" w:anchor="ingram" w:history="1">
              <w:r w:rsidR="00AD0A0F" w:rsidRPr="00AD0A0F">
                <w:rPr>
                  <w:color w:val="990000"/>
                  <w:sz w:val="20"/>
                  <w:szCs w:val="20"/>
                  <w:u w:val="single"/>
                </w:rPr>
                <w:t>D.R. Ingram</w:t>
              </w:r>
            </w:hyperlink>
            <w:r w:rsidR="00AD0A0F" w:rsidRPr="00AD0A0F">
              <w:rPr>
                <w:sz w:val="20"/>
                <w:szCs w:val="20"/>
              </w:rPr>
              <w:br/>
            </w:r>
            <w:r w:rsidR="006C287E" w:rsidRPr="0003480E">
              <w:rPr>
                <w:sz w:val="18"/>
                <w:szCs w:val="18"/>
                <w:u w:val="single"/>
              </w:rPr>
              <w:t>Majors</w:t>
            </w:r>
            <w:r w:rsidR="006C287E" w:rsidRPr="0003480E">
              <w:rPr>
                <w:sz w:val="18"/>
                <w:szCs w:val="18"/>
              </w:rPr>
              <w:t>: CHE, IE</w:t>
            </w:r>
          </w:p>
        </w:tc>
        <w:tc>
          <w:tcPr>
            <w:tcW w:w="0" w:type="auto"/>
            <w:shd w:val="clear" w:color="auto" w:fill="auto"/>
            <w:hideMark/>
          </w:tcPr>
          <w:p w:rsidR="00AD0A0F" w:rsidRDefault="00943C61" w:rsidP="00AD0A0F">
            <w:pPr>
              <w:pStyle w:val="NoSpacing"/>
              <w:rPr>
                <w:sz w:val="20"/>
                <w:szCs w:val="20"/>
              </w:rPr>
            </w:pPr>
            <w:hyperlink r:id="rId12" w:history="1">
              <w:r w:rsidR="00AD0A0F" w:rsidRPr="00AD0A0F">
                <w:rPr>
                  <w:color w:val="990000"/>
                  <w:sz w:val="20"/>
                  <w:szCs w:val="20"/>
                  <w:u w:val="single"/>
                </w:rPr>
                <w:t>dr_ingram@ncsu.edu</w:t>
              </w:r>
            </w:hyperlink>
          </w:p>
          <w:p w:rsidR="0028144F" w:rsidRPr="00AD0A0F" w:rsidRDefault="0028144F" w:rsidP="00AD0A0F">
            <w:pPr>
              <w:pStyle w:val="NoSpacing"/>
              <w:rPr>
                <w:sz w:val="20"/>
                <w:szCs w:val="20"/>
              </w:rPr>
            </w:pPr>
          </w:p>
        </w:tc>
      </w:tr>
      <w:tr w:rsidR="00AD0A0F" w:rsidRPr="00AD0A0F" w:rsidTr="00957AE0">
        <w:trPr>
          <w:tblCellSpacing w:w="15" w:type="dxa"/>
        </w:trPr>
        <w:tc>
          <w:tcPr>
            <w:tcW w:w="1630" w:type="pct"/>
            <w:shd w:val="clear" w:color="auto" w:fill="auto"/>
            <w:hideMark/>
          </w:tcPr>
          <w:p w:rsidR="00AD0A0F" w:rsidRPr="00AD0A0F" w:rsidRDefault="00AD0A0F" w:rsidP="00AD0A0F">
            <w:pPr>
              <w:pStyle w:val="NoSpacing"/>
              <w:rPr>
                <w:sz w:val="20"/>
                <w:szCs w:val="20"/>
              </w:rPr>
            </w:pPr>
            <w:r w:rsidRPr="00AD0A0F">
              <w:rPr>
                <w:sz w:val="20"/>
                <w:szCs w:val="20"/>
              </w:rPr>
              <w:t> </w:t>
            </w:r>
          </w:p>
        </w:tc>
        <w:tc>
          <w:tcPr>
            <w:tcW w:w="1776" w:type="pct"/>
            <w:shd w:val="clear" w:color="auto" w:fill="auto"/>
            <w:hideMark/>
          </w:tcPr>
          <w:p w:rsidR="00AD0A0F" w:rsidRPr="00AD0A0F" w:rsidRDefault="00943C61" w:rsidP="0028144F">
            <w:pPr>
              <w:pStyle w:val="NoSpacing"/>
              <w:rPr>
                <w:sz w:val="20"/>
                <w:szCs w:val="20"/>
              </w:rPr>
            </w:pPr>
            <w:hyperlink r:id="rId13" w:anchor="randpickett" w:history="1">
              <w:r w:rsidR="00AD0A0F" w:rsidRPr="00AD0A0F">
                <w:rPr>
                  <w:color w:val="990000"/>
                  <w:sz w:val="20"/>
                  <w:szCs w:val="20"/>
                  <w:u w:val="single"/>
                </w:rPr>
                <w:t>Leslie Rand-Pickett</w:t>
              </w:r>
            </w:hyperlink>
            <w:r w:rsidR="00AD0A0F" w:rsidRPr="00AD0A0F">
              <w:rPr>
                <w:sz w:val="20"/>
                <w:szCs w:val="20"/>
              </w:rPr>
              <w:br/>
            </w:r>
            <w:r w:rsidR="0028144F" w:rsidRPr="0003480E">
              <w:rPr>
                <w:sz w:val="18"/>
                <w:szCs w:val="18"/>
                <w:u w:val="single"/>
              </w:rPr>
              <w:t>Majors</w:t>
            </w:r>
            <w:r w:rsidR="0028144F" w:rsidRPr="0003480E">
              <w:rPr>
                <w:sz w:val="18"/>
                <w:szCs w:val="18"/>
              </w:rPr>
              <w:t xml:space="preserve">: CSC, ECE, </w:t>
            </w:r>
            <w:r w:rsidR="00957AE0" w:rsidRPr="0003480E">
              <w:rPr>
                <w:sz w:val="18"/>
                <w:szCs w:val="18"/>
              </w:rPr>
              <w:t xml:space="preserve">IMSE, </w:t>
            </w:r>
            <w:r w:rsidR="00957AE0">
              <w:rPr>
                <w:sz w:val="18"/>
                <w:szCs w:val="18"/>
              </w:rPr>
              <w:t xml:space="preserve">NE, </w:t>
            </w:r>
            <w:r w:rsidR="0028144F" w:rsidRPr="0003480E">
              <w:rPr>
                <w:sz w:val="18"/>
                <w:szCs w:val="18"/>
              </w:rPr>
              <w:t>OR</w:t>
            </w:r>
          </w:p>
        </w:tc>
        <w:tc>
          <w:tcPr>
            <w:tcW w:w="1531" w:type="pct"/>
            <w:shd w:val="clear" w:color="auto" w:fill="auto"/>
            <w:hideMark/>
          </w:tcPr>
          <w:p w:rsidR="00AD0A0F" w:rsidRDefault="00943C61" w:rsidP="00AD0A0F">
            <w:pPr>
              <w:pStyle w:val="NoSpacing"/>
              <w:rPr>
                <w:sz w:val="20"/>
                <w:szCs w:val="20"/>
              </w:rPr>
            </w:pPr>
            <w:hyperlink r:id="rId14" w:history="1">
              <w:r w:rsidR="00AD0A0F" w:rsidRPr="00AD0A0F">
                <w:rPr>
                  <w:color w:val="990000"/>
                  <w:sz w:val="20"/>
                  <w:szCs w:val="20"/>
                  <w:u w:val="single"/>
                </w:rPr>
                <w:t>leslie_randpickett@ncsu.edu</w:t>
              </w:r>
            </w:hyperlink>
          </w:p>
          <w:p w:rsidR="0028144F" w:rsidRPr="00AD0A0F" w:rsidRDefault="0028144F" w:rsidP="00AD0A0F">
            <w:pPr>
              <w:pStyle w:val="NoSpacing"/>
              <w:rPr>
                <w:sz w:val="20"/>
                <w:szCs w:val="20"/>
              </w:rPr>
            </w:pPr>
          </w:p>
        </w:tc>
      </w:tr>
      <w:tr w:rsidR="00AD0A0F" w:rsidRPr="00AD0A0F" w:rsidTr="00957AE0">
        <w:trPr>
          <w:tblCellSpacing w:w="15" w:type="dxa"/>
        </w:trPr>
        <w:tc>
          <w:tcPr>
            <w:tcW w:w="1630" w:type="pct"/>
            <w:shd w:val="clear" w:color="auto" w:fill="auto"/>
            <w:hideMark/>
          </w:tcPr>
          <w:p w:rsidR="00AD0A0F" w:rsidRPr="0028144F" w:rsidRDefault="00AD0A0F" w:rsidP="00957AE0">
            <w:pPr>
              <w:pStyle w:val="NoSpacing"/>
              <w:rPr>
                <w:b/>
                <w:sz w:val="20"/>
                <w:szCs w:val="20"/>
              </w:rPr>
            </w:pPr>
            <w:r w:rsidRPr="0028144F">
              <w:rPr>
                <w:b/>
                <w:sz w:val="20"/>
                <w:szCs w:val="20"/>
              </w:rPr>
              <w:t xml:space="preserve">First Year College &amp; Undecided </w:t>
            </w:r>
          </w:p>
        </w:tc>
        <w:tc>
          <w:tcPr>
            <w:tcW w:w="1776" w:type="pct"/>
            <w:shd w:val="clear" w:color="auto" w:fill="auto"/>
            <w:hideMark/>
          </w:tcPr>
          <w:p w:rsidR="00AD0A0F" w:rsidRPr="00AD0A0F" w:rsidRDefault="00AD0A0F" w:rsidP="00AD0A0F">
            <w:pPr>
              <w:pStyle w:val="NoSpacing"/>
              <w:rPr>
                <w:sz w:val="20"/>
                <w:szCs w:val="20"/>
              </w:rPr>
            </w:pPr>
            <w:r w:rsidRPr="00AD0A0F">
              <w:rPr>
                <w:sz w:val="20"/>
                <w:szCs w:val="20"/>
              </w:rPr>
              <w:t>All Counselors</w:t>
            </w:r>
          </w:p>
        </w:tc>
        <w:tc>
          <w:tcPr>
            <w:tcW w:w="1531" w:type="pct"/>
            <w:shd w:val="clear" w:color="auto" w:fill="auto"/>
            <w:hideMark/>
          </w:tcPr>
          <w:p w:rsidR="00AD0A0F" w:rsidRPr="00AD0A0F" w:rsidRDefault="00AD0A0F" w:rsidP="00AD0A0F">
            <w:pPr>
              <w:pStyle w:val="NoSpacing"/>
              <w:rPr>
                <w:sz w:val="20"/>
                <w:szCs w:val="20"/>
              </w:rPr>
            </w:pPr>
            <w:r w:rsidRPr="00AD0A0F">
              <w:rPr>
                <w:b/>
                <w:bCs/>
                <w:sz w:val="20"/>
                <w:szCs w:val="20"/>
              </w:rPr>
              <w:t> </w:t>
            </w:r>
          </w:p>
        </w:tc>
      </w:tr>
      <w:tr w:rsidR="00AD0A0F" w:rsidRPr="00AD0A0F" w:rsidTr="00957AE0">
        <w:trPr>
          <w:tblCellSpacing w:w="15" w:type="dxa"/>
        </w:trPr>
        <w:tc>
          <w:tcPr>
            <w:tcW w:w="1630" w:type="pct"/>
            <w:shd w:val="clear" w:color="auto" w:fill="auto"/>
            <w:hideMark/>
          </w:tcPr>
          <w:p w:rsidR="00AD0A0F" w:rsidRPr="0028144F" w:rsidRDefault="00AD0A0F" w:rsidP="00EE5A61">
            <w:pPr>
              <w:pStyle w:val="NoSpacing"/>
              <w:rPr>
                <w:b/>
                <w:sz w:val="20"/>
                <w:szCs w:val="20"/>
              </w:rPr>
            </w:pPr>
            <w:r w:rsidRPr="0028144F">
              <w:rPr>
                <w:b/>
                <w:sz w:val="20"/>
                <w:szCs w:val="20"/>
              </w:rPr>
              <w:t>Humanities</w:t>
            </w:r>
            <w:r w:rsidR="00EE5A61">
              <w:rPr>
                <w:b/>
                <w:sz w:val="20"/>
                <w:szCs w:val="20"/>
              </w:rPr>
              <w:t xml:space="preserve"> </w:t>
            </w:r>
            <w:r w:rsidRPr="0028144F">
              <w:rPr>
                <w:b/>
                <w:sz w:val="20"/>
                <w:szCs w:val="20"/>
              </w:rPr>
              <w:t>&amp; Social Sciences</w:t>
            </w:r>
          </w:p>
        </w:tc>
        <w:tc>
          <w:tcPr>
            <w:tcW w:w="1776" w:type="pct"/>
            <w:shd w:val="clear" w:color="auto" w:fill="auto"/>
            <w:hideMark/>
          </w:tcPr>
          <w:p w:rsidR="00AD0A0F" w:rsidRPr="00AD0A0F" w:rsidRDefault="00943C61" w:rsidP="0028144F">
            <w:pPr>
              <w:pStyle w:val="NoSpacing"/>
              <w:rPr>
                <w:sz w:val="20"/>
                <w:szCs w:val="20"/>
              </w:rPr>
            </w:pPr>
            <w:hyperlink r:id="rId15" w:anchor="catoe" w:history="1">
              <w:r w:rsidR="00AD0A0F" w:rsidRPr="00AD0A0F">
                <w:rPr>
                  <w:color w:val="990000"/>
                  <w:sz w:val="20"/>
                  <w:szCs w:val="20"/>
                  <w:u w:val="single"/>
                </w:rPr>
                <w:t>Dr. Woody Catoe</w:t>
              </w:r>
            </w:hyperlink>
            <w:r w:rsidR="00AD0A0F" w:rsidRPr="00AD0A0F">
              <w:rPr>
                <w:sz w:val="20"/>
                <w:szCs w:val="20"/>
              </w:rPr>
              <w:br/>
            </w:r>
            <w:r w:rsidR="0028144F" w:rsidRPr="0003480E">
              <w:rPr>
                <w:sz w:val="18"/>
                <w:szCs w:val="18"/>
                <w:u w:val="single"/>
              </w:rPr>
              <w:t>Last names</w:t>
            </w:r>
            <w:r w:rsidR="0028144F" w:rsidRPr="0003480E">
              <w:rPr>
                <w:sz w:val="18"/>
                <w:szCs w:val="18"/>
              </w:rPr>
              <w:t>: I-Z</w:t>
            </w:r>
          </w:p>
        </w:tc>
        <w:tc>
          <w:tcPr>
            <w:tcW w:w="1531" w:type="pct"/>
            <w:shd w:val="clear" w:color="auto" w:fill="auto"/>
            <w:hideMark/>
          </w:tcPr>
          <w:p w:rsidR="00AD0A0F" w:rsidRDefault="00943C61" w:rsidP="00AD0A0F">
            <w:pPr>
              <w:pStyle w:val="NoSpacing"/>
              <w:rPr>
                <w:sz w:val="20"/>
                <w:szCs w:val="20"/>
              </w:rPr>
            </w:pPr>
            <w:hyperlink r:id="rId16" w:history="1">
              <w:r w:rsidR="00AD0A0F" w:rsidRPr="00AD0A0F">
                <w:rPr>
                  <w:color w:val="990000"/>
                  <w:sz w:val="20"/>
                  <w:szCs w:val="20"/>
                  <w:u w:val="single"/>
                </w:rPr>
                <w:t>woody_catoe@ncsu.edu</w:t>
              </w:r>
            </w:hyperlink>
          </w:p>
          <w:p w:rsidR="0028144F" w:rsidRPr="00AD0A0F" w:rsidRDefault="0028144F" w:rsidP="00AD0A0F">
            <w:pPr>
              <w:pStyle w:val="NoSpacing"/>
              <w:rPr>
                <w:sz w:val="20"/>
                <w:szCs w:val="20"/>
              </w:rPr>
            </w:pPr>
          </w:p>
        </w:tc>
      </w:tr>
      <w:tr w:rsidR="00AD0A0F" w:rsidRPr="00AD0A0F" w:rsidTr="00957AE0">
        <w:trPr>
          <w:tblCellSpacing w:w="15" w:type="dxa"/>
        </w:trPr>
        <w:tc>
          <w:tcPr>
            <w:tcW w:w="1630" w:type="pct"/>
            <w:shd w:val="clear" w:color="auto" w:fill="auto"/>
            <w:hideMark/>
          </w:tcPr>
          <w:p w:rsidR="00AD0A0F" w:rsidRPr="00AD0A0F" w:rsidRDefault="00AD0A0F" w:rsidP="00AD0A0F">
            <w:pPr>
              <w:pStyle w:val="NoSpacing"/>
              <w:rPr>
                <w:sz w:val="20"/>
                <w:szCs w:val="20"/>
              </w:rPr>
            </w:pPr>
            <w:r w:rsidRPr="00AD0A0F">
              <w:rPr>
                <w:sz w:val="20"/>
                <w:szCs w:val="20"/>
              </w:rPr>
              <w:t> </w:t>
            </w:r>
          </w:p>
        </w:tc>
        <w:tc>
          <w:tcPr>
            <w:tcW w:w="1776" w:type="pct"/>
            <w:shd w:val="clear" w:color="auto" w:fill="auto"/>
            <w:hideMark/>
          </w:tcPr>
          <w:p w:rsidR="00AD0A0F" w:rsidRPr="00AD0A0F" w:rsidRDefault="00943C61" w:rsidP="0028144F">
            <w:pPr>
              <w:pStyle w:val="NoSpacing"/>
              <w:rPr>
                <w:sz w:val="20"/>
                <w:szCs w:val="20"/>
              </w:rPr>
            </w:pPr>
            <w:hyperlink r:id="rId17" w:anchor="concini" w:history="1">
              <w:r w:rsidR="00AD0A0F" w:rsidRPr="00AD0A0F">
                <w:rPr>
                  <w:color w:val="990000"/>
                  <w:sz w:val="20"/>
                  <w:szCs w:val="20"/>
                  <w:u w:val="single"/>
                </w:rPr>
                <w:t xml:space="preserve">Sara Concini </w:t>
              </w:r>
            </w:hyperlink>
            <w:r w:rsidR="004C57B1">
              <w:rPr>
                <w:sz w:val="20"/>
                <w:szCs w:val="20"/>
              </w:rPr>
              <w:br/>
            </w:r>
            <w:hyperlink r:id="rId18" w:anchor="bowman" w:history="1">
              <w:r w:rsidR="004C57B1" w:rsidRPr="006B358C">
                <w:rPr>
                  <w:rStyle w:val="Hyperlink"/>
                  <w:sz w:val="20"/>
                  <w:szCs w:val="20"/>
                </w:rPr>
                <w:t>Leslie Bowman</w:t>
              </w:r>
            </w:hyperlink>
            <w:r w:rsidR="004C57B1" w:rsidRPr="0003480E">
              <w:rPr>
                <w:sz w:val="20"/>
                <w:szCs w:val="20"/>
              </w:rPr>
              <w:t xml:space="preserve"> </w:t>
            </w:r>
            <w:r w:rsidR="004C57B1" w:rsidRPr="0003480E">
              <w:rPr>
                <w:sz w:val="18"/>
                <w:szCs w:val="18"/>
              </w:rPr>
              <w:t>(spring 2010)</w:t>
            </w:r>
            <w:r w:rsidR="00AD0A0F" w:rsidRPr="0003480E">
              <w:rPr>
                <w:sz w:val="20"/>
                <w:szCs w:val="20"/>
              </w:rPr>
              <w:br/>
            </w:r>
            <w:r w:rsidR="0028144F" w:rsidRPr="0003480E">
              <w:rPr>
                <w:sz w:val="18"/>
                <w:szCs w:val="18"/>
                <w:u w:val="single"/>
              </w:rPr>
              <w:t>Last names</w:t>
            </w:r>
            <w:r w:rsidR="0028144F" w:rsidRPr="0003480E">
              <w:rPr>
                <w:sz w:val="18"/>
                <w:szCs w:val="18"/>
              </w:rPr>
              <w:t>: A-H</w:t>
            </w:r>
          </w:p>
        </w:tc>
        <w:tc>
          <w:tcPr>
            <w:tcW w:w="1531" w:type="pct"/>
            <w:shd w:val="clear" w:color="auto" w:fill="auto"/>
            <w:hideMark/>
          </w:tcPr>
          <w:p w:rsidR="00AD0A0F" w:rsidRDefault="00943C61" w:rsidP="00AD0A0F">
            <w:pPr>
              <w:pStyle w:val="NoSpacing"/>
              <w:rPr>
                <w:sz w:val="20"/>
                <w:szCs w:val="20"/>
              </w:rPr>
            </w:pPr>
            <w:hyperlink r:id="rId19" w:history="1">
              <w:r w:rsidR="00AD0A0F" w:rsidRPr="00AD0A0F">
                <w:rPr>
                  <w:color w:val="990000"/>
                  <w:sz w:val="20"/>
                  <w:szCs w:val="20"/>
                  <w:u w:val="single"/>
                </w:rPr>
                <w:t>sara_concini@ncsu.edu</w:t>
              </w:r>
            </w:hyperlink>
          </w:p>
          <w:p w:rsidR="004C57B1" w:rsidRDefault="00943C61" w:rsidP="00AD0A0F">
            <w:pPr>
              <w:pStyle w:val="NoSpacing"/>
              <w:rPr>
                <w:sz w:val="20"/>
                <w:szCs w:val="20"/>
              </w:rPr>
            </w:pPr>
            <w:hyperlink r:id="rId20" w:history="1">
              <w:r w:rsidR="004C57B1" w:rsidRPr="00AD0A0F">
                <w:rPr>
                  <w:color w:val="990000"/>
                  <w:sz w:val="20"/>
                  <w:szCs w:val="20"/>
                  <w:u w:val="single"/>
                </w:rPr>
                <w:t>leslie_bowman@ncsu.edu</w:t>
              </w:r>
            </w:hyperlink>
          </w:p>
          <w:p w:rsidR="0028144F" w:rsidRPr="00AD0A0F" w:rsidRDefault="0028144F" w:rsidP="00AD0A0F">
            <w:pPr>
              <w:pStyle w:val="NoSpacing"/>
              <w:rPr>
                <w:sz w:val="20"/>
                <w:szCs w:val="20"/>
              </w:rPr>
            </w:pPr>
          </w:p>
        </w:tc>
      </w:tr>
      <w:tr w:rsidR="00AD0A0F" w:rsidRPr="00AD0A0F" w:rsidTr="00957AE0">
        <w:trPr>
          <w:tblCellSpacing w:w="15" w:type="dxa"/>
        </w:trPr>
        <w:tc>
          <w:tcPr>
            <w:tcW w:w="1630" w:type="pct"/>
            <w:shd w:val="clear" w:color="auto" w:fill="auto"/>
            <w:hideMark/>
          </w:tcPr>
          <w:p w:rsidR="00AD0A0F" w:rsidRPr="0028144F" w:rsidRDefault="00AD0A0F" w:rsidP="00AD0A0F">
            <w:pPr>
              <w:pStyle w:val="NoSpacing"/>
              <w:rPr>
                <w:b/>
                <w:sz w:val="20"/>
                <w:szCs w:val="20"/>
              </w:rPr>
            </w:pPr>
            <w:r w:rsidRPr="0028144F">
              <w:rPr>
                <w:b/>
                <w:sz w:val="20"/>
                <w:szCs w:val="20"/>
              </w:rPr>
              <w:t>Management</w:t>
            </w:r>
          </w:p>
        </w:tc>
        <w:tc>
          <w:tcPr>
            <w:tcW w:w="1776" w:type="pct"/>
            <w:shd w:val="clear" w:color="auto" w:fill="auto"/>
            <w:hideMark/>
          </w:tcPr>
          <w:p w:rsidR="00AD0A0F" w:rsidRPr="00AD0A0F" w:rsidRDefault="0045326A" w:rsidP="0045326A">
            <w:pPr>
              <w:pStyle w:val="NoSpacing"/>
              <w:rPr>
                <w:sz w:val="20"/>
                <w:szCs w:val="20"/>
              </w:rPr>
            </w:pPr>
            <w:ins w:id="0" w:author="lcrandpi" w:date="2010-04-02T16:20:00Z">
              <w:r>
                <w:rPr>
                  <w:color w:val="990000"/>
                  <w:sz w:val="20"/>
                  <w:szCs w:val="20"/>
                  <w:u w:val="single"/>
                </w:rPr>
                <w:t>Janet Rakes</w:t>
              </w:r>
            </w:ins>
            <w:del w:id="1" w:author="lcrandpi" w:date="2010-04-02T16:20:00Z">
              <w:r w:rsidR="00AD0A0F" w:rsidRPr="00AD0A0F" w:rsidDel="0045326A">
                <w:rPr>
                  <w:color w:val="990000"/>
                  <w:sz w:val="20"/>
                  <w:szCs w:val="20"/>
                  <w:u w:val="single"/>
                </w:rPr>
                <w:delText>Brenda McCarthy</w:delText>
              </w:r>
            </w:del>
            <w:r w:rsidR="00AD0A0F" w:rsidRPr="00AD0A0F">
              <w:rPr>
                <w:sz w:val="20"/>
                <w:szCs w:val="20"/>
              </w:rPr>
              <w:br/>
            </w:r>
          </w:p>
        </w:tc>
        <w:tc>
          <w:tcPr>
            <w:tcW w:w="1531" w:type="pct"/>
            <w:shd w:val="clear" w:color="auto" w:fill="auto"/>
            <w:hideMark/>
          </w:tcPr>
          <w:p w:rsidR="00AD0A0F" w:rsidRDefault="00943C61" w:rsidP="00AD0A0F">
            <w:pPr>
              <w:pStyle w:val="NoSpacing"/>
              <w:rPr>
                <w:sz w:val="20"/>
                <w:szCs w:val="20"/>
              </w:rPr>
            </w:pPr>
            <w:del w:id="2" w:author="lcrandpi" w:date="2010-04-02T16:21:00Z">
              <w:r w:rsidDel="0045326A">
                <w:fldChar w:fldCharType="begin"/>
              </w:r>
              <w:r w:rsidDel="0045326A">
                <w:delInstrText>HYPERLINK "mailto:brendalee_mccarthy@ncsu.edu"</w:delInstrText>
              </w:r>
              <w:r w:rsidDel="0045326A">
                <w:fldChar w:fldCharType="separate"/>
              </w:r>
              <w:r w:rsidR="00AD0A0F" w:rsidRPr="00AD0A0F" w:rsidDel="0045326A">
                <w:rPr>
                  <w:color w:val="990000"/>
                  <w:sz w:val="20"/>
                  <w:szCs w:val="20"/>
                  <w:u w:val="single"/>
                </w:rPr>
                <w:delText xml:space="preserve">brendalee_mccarthy@ncsu.edu </w:delText>
              </w:r>
              <w:r w:rsidDel="0045326A">
                <w:fldChar w:fldCharType="end"/>
              </w:r>
            </w:del>
            <w:ins w:id="3" w:author="lcrandpi" w:date="2010-04-02T16:21:00Z">
              <w:r w:rsidR="0045326A">
                <w:fldChar w:fldCharType="begin"/>
              </w:r>
              <w:r w:rsidR="0045326A">
                <w:instrText>HYPERLINK "mailto:brendalee_mccarthy@ncsu.edu"</w:instrText>
              </w:r>
              <w:r w:rsidR="0045326A">
                <w:fldChar w:fldCharType="separate"/>
              </w:r>
              <w:r w:rsidR="0045326A">
                <w:rPr>
                  <w:color w:val="990000"/>
                  <w:sz w:val="20"/>
                  <w:szCs w:val="20"/>
                  <w:u w:val="single"/>
                </w:rPr>
                <w:t>janet_rakes</w:t>
              </w:r>
              <w:r w:rsidR="0045326A" w:rsidRPr="00AD0A0F">
                <w:rPr>
                  <w:color w:val="990000"/>
                  <w:sz w:val="20"/>
                  <w:szCs w:val="20"/>
                  <w:u w:val="single"/>
                </w:rPr>
                <w:t xml:space="preserve">@ncsu.edu </w:t>
              </w:r>
              <w:r w:rsidR="0045326A">
                <w:fldChar w:fldCharType="end"/>
              </w:r>
            </w:ins>
          </w:p>
          <w:p w:rsidR="0028144F" w:rsidRPr="0003480E" w:rsidRDefault="0028144F" w:rsidP="00AD0A0F">
            <w:pPr>
              <w:pStyle w:val="NoSpacing"/>
              <w:rPr>
                <w:sz w:val="18"/>
                <w:szCs w:val="18"/>
              </w:rPr>
            </w:pPr>
            <w:r w:rsidRPr="0003480E">
              <w:rPr>
                <w:sz w:val="18"/>
                <w:szCs w:val="18"/>
              </w:rPr>
              <w:t>2150 Nelson, 515.</w:t>
            </w:r>
            <w:commentRangeStart w:id="4"/>
            <w:r w:rsidRPr="0003480E">
              <w:rPr>
                <w:sz w:val="18"/>
                <w:szCs w:val="18"/>
              </w:rPr>
              <w:t>5565</w:t>
            </w:r>
            <w:commentRangeEnd w:id="4"/>
            <w:r w:rsidR="00F83044">
              <w:rPr>
                <w:rStyle w:val="CommentReference"/>
              </w:rPr>
              <w:commentReference w:id="4"/>
            </w:r>
          </w:p>
        </w:tc>
      </w:tr>
      <w:tr w:rsidR="00AD0A0F" w:rsidRPr="00AD0A0F" w:rsidTr="00957AE0">
        <w:trPr>
          <w:tblCellSpacing w:w="15" w:type="dxa"/>
        </w:trPr>
        <w:tc>
          <w:tcPr>
            <w:tcW w:w="1630" w:type="pct"/>
            <w:shd w:val="clear" w:color="auto" w:fill="auto"/>
            <w:hideMark/>
          </w:tcPr>
          <w:p w:rsidR="00AD0A0F" w:rsidRPr="0028144F" w:rsidRDefault="00AD0A0F" w:rsidP="00AD0A0F">
            <w:pPr>
              <w:pStyle w:val="NoSpacing"/>
              <w:rPr>
                <w:b/>
                <w:sz w:val="20"/>
                <w:szCs w:val="20"/>
              </w:rPr>
            </w:pPr>
            <w:r w:rsidRPr="0028144F">
              <w:rPr>
                <w:b/>
                <w:sz w:val="20"/>
                <w:szCs w:val="20"/>
              </w:rPr>
              <w:t xml:space="preserve">Natural Resources </w:t>
            </w:r>
          </w:p>
        </w:tc>
        <w:tc>
          <w:tcPr>
            <w:tcW w:w="1776" w:type="pct"/>
            <w:shd w:val="clear" w:color="auto" w:fill="auto"/>
            <w:hideMark/>
          </w:tcPr>
          <w:p w:rsidR="00AD0A0F" w:rsidRPr="00AD0A0F" w:rsidRDefault="00943C61" w:rsidP="00AD0A0F">
            <w:pPr>
              <w:pStyle w:val="NoSpacing"/>
              <w:rPr>
                <w:sz w:val="20"/>
                <w:szCs w:val="20"/>
              </w:rPr>
            </w:pPr>
            <w:hyperlink r:id="rId22" w:anchor="schroeder" w:history="1">
              <w:r w:rsidR="00AD0A0F" w:rsidRPr="00AD0A0F">
                <w:rPr>
                  <w:color w:val="990000"/>
                  <w:sz w:val="20"/>
                  <w:szCs w:val="20"/>
                  <w:u w:val="single"/>
                </w:rPr>
                <w:t>Carol Schroeder</w:t>
              </w:r>
            </w:hyperlink>
            <w:r w:rsidR="00AD0A0F" w:rsidRPr="00AD0A0F">
              <w:rPr>
                <w:sz w:val="20"/>
                <w:szCs w:val="20"/>
              </w:rPr>
              <w:br/>
              <w:t>Director</w:t>
            </w:r>
          </w:p>
        </w:tc>
        <w:tc>
          <w:tcPr>
            <w:tcW w:w="0" w:type="auto"/>
            <w:shd w:val="clear" w:color="auto" w:fill="auto"/>
            <w:hideMark/>
          </w:tcPr>
          <w:p w:rsidR="00AD0A0F" w:rsidRPr="00AD0A0F" w:rsidRDefault="00943C61" w:rsidP="00AD0A0F">
            <w:pPr>
              <w:pStyle w:val="NoSpacing"/>
              <w:rPr>
                <w:sz w:val="20"/>
                <w:szCs w:val="20"/>
              </w:rPr>
            </w:pPr>
            <w:hyperlink r:id="rId23" w:history="1">
              <w:r w:rsidR="00AD0A0F" w:rsidRPr="00AD0A0F">
                <w:rPr>
                  <w:color w:val="990000"/>
                  <w:sz w:val="20"/>
                  <w:szCs w:val="20"/>
                  <w:u w:val="single"/>
                </w:rPr>
                <w:t>carol_schroeder@ncsu.edu</w:t>
              </w:r>
            </w:hyperlink>
          </w:p>
        </w:tc>
      </w:tr>
      <w:tr w:rsidR="00AD0A0F" w:rsidRPr="00AD0A0F" w:rsidTr="00957AE0">
        <w:trPr>
          <w:tblCellSpacing w:w="15" w:type="dxa"/>
        </w:trPr>
        <w:tc>
          <w:tcPr>
            <w:tcW w:w="1630" w:type="pct"/>
            <w:shd w:val="clear" w:color="auto" w:fill="auto"/>
            <w:hideMark/>
          </w:tcPr>
          <w:p w:rsidR="00AD0A0F" w:rsidRPr="0028144F" w:rsidRDefault="00AD0A0F" w:rsidP="00EE5A61">
            <w:pPr>
              <w:pStyle w:val="NoSpacing"/>
              <w:rPr>
                <w:b/>
                <w:sz w:val="20"/>
                <w:szCs w:val="20"/>
              </w:rPr>
            </w:pPr>
            <w:r w:rsidRPr="0028144F">
              <w:rPr>
                <w:b/>
                <w:sz w:val="20"/>
                <w:szCs w:val="20"/>
              </w:rPr>
              <w:t>Physical</w:t>
            </w:r>
            <w:r w:rsidR="00EE5A61">
              <w:rPr>
                <w:b/>
                <w:sz w:val="20"/>
                <w:szCs w:val="20"/>
              </w:rPr>
              <w:t xml:space="preserve"> </w:t>
            </w:r>
            <w:r w:rsidR="00957AE0">
              <w:rPr>
                <w:b/>
                <w:sz w:val="20"/>
                <w:szCs w:val="20"/>
              </w:rPr>
              <w:t xml:space="preserve">&amp; Mathematical </w:t>
            </w:r>
            <w:r w:rsidRPr="0028144F">
              <w:rPr>
                <w:b/>
                <w:sz w:val="20"/>
                <w:szCs w:val="20"/>
              </w:rPr>
              <w:t xml:space="preserve">Sciences </w:t>
            </w:r>
          </w:p>
        </w:tc>
        <w:tc>
          <w:tcPr>
            <w:tcW w:w="1776" w:type="pct"/>
            <w:shd w:val="clear" w:color="auto" w:fill="auto"/>
            <w:hideMark/>
          </w:tcPr>
          <w:p w:rsidR="00AD0A0F" w:rsidRPr="00AD0A0F" w:rsidRDefault="00943C61" w:rsidP="00AD0A0F">
            <w:pPr>
              <w:pStyle w:val="NoSpacing"/>
              <w:rPr>
                <w:sz w:val="20"/>
                <w:szCs w:val="20"/>
              </w:rPr>
            </w:pPr>
            <w:hyperlink r:id="rId24" w:anchor="ingram" w:history="1">
              <w:r w:rsidR="00AD0A0F" w:rsidRPr="00AD0A0F">
                <w:rPr>
                  <w:color w:val="990000"/>
                  <w:sz w:val="20"/>
                  <w:szCs w:val="20"/>
                  <w:u w:val="single"/>
                </w:rPr>
                <w:t xml:space="preserve">D.R. Ingram </w:t>
              </w:r>
            </w:hyperlink>
          </w:p>
        </w:tc>
        <w:tc>
          <w:tcPr>
            <w:tcW w:w="0" w:type="auto"/>
            <w:shd w:val="clear" w:color="auto" w:fill="auto"/>
            <w:hideMark/>
          </w:tcPr>
          <w:p w:rsidR="00AD0A0F" w:rsidRPr="00AD0A0F" w:rsidRDefault="00943C61" w:rsidP="00AD0A0F">
            <w:pPr>
              <w:pStyle w:val="NoSpacing"/>
              <w:rPr>
                <w:sz w:val="20"/>
                <w:szCs w:val="20"/>
              </w:rPr>
            </w:pPr>
            <w:hyperlink r:id="rId25" w:history="1">
              <w:r w:rsidR="00AD0A0F" w:rsidRPr="00AD0A0F">
                <w:rPr>
                  <w:color w:val="990000"/>
                  <w:sz w:val="20"/>
                  <w:szCs w:val="20"/>
                  <w:u w:val="single"/>
                </w:rPr>
                <w:t>dr_ingram@ncsu.edu</w:t>
              </w:r>
            </w:hyperlink>
          </w:p>
        </w:tc>
      </w:tr>
      <w:tr w:rsidR="00AD0A0F" w:rsidRPr="00AD0A0F" w:rsidTr="00957AE0">
        <w:trPr>
          <w:tblCellSpacing w:w="15" w:type="dxa"/>
        </w:trPr>
        <w:tc>
          <w:tcPr>
            <w:tcW w:w="1630" w:type="pct"/>
            <w:shd w:val="clear" w:color="auto" w:fill="auto"/>
            <w:hideMark/>
          </w:tcPr>
          <w:p w:rsidR="00AD0A0F" w:rsidRPr="004C57B1" w:rsidRDefault="00AD0A0F" w:rsidP="00AD0A0F">
            <w:pPr>
              <w:pStyle w:val="NoSpacing"/>
              <w:rPr>
                <w:b/>
                <w:sz w:val="20"/>
                <w:szCs w:val="20"/>
              </w:rPr>
            </w:pPr>
          </w:p>
        </w:tc>
        <w:tc>
          <w:tcPr>
            <w:tcW w:w="1776" w:type="pct"/>
            <w:shd w:val="clear" w:color="auto" w:fill="auto"/>
            <w:hideMark/>
          </w:tcPr>
          <w:p w:rsidR="00AD0A0F" w:rsidRPr="00AD0A0F" w:rsidRDefault="00AD0A0F" w:rsidP="004C57B1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hideMark/>
          </w:tcPr>
          <w:p w:rsidR="00AD0A0F" w:rsidRPr="00AD0A0F" w:rsidRDefault="00AD0A0F" w:rsidP="00AD0A0F">
            <w:pPr>
              <w:pStyle w:val="NoSpacing"/>
              <w:rPr>
                <w:sz w:val="20"/>
                <w:szCs w:val="20"/>
              </w:rPr>
            </w:pPr>
          </w:p>
        </w:tc>
      </w:tr>
    </w:tbl>
    <w:p w:rsidR="0003480E" w:rsidRDefault="0003480E" w:rsidP="00AD0A0F">
      <w:pPr>
        <w:pStyle w:val="NoSpacing"/>
        <w:rPr>
          <w:b/>
          <w:bCs/>
          <w:sz w:val="20"/>
          <w:szCs w:val="20"/>
          <w:u w:val="single"/>
        </w:rPr>
      </w:pPr>
    </w:p>
    <w:p w:rsidR="00EE5A61" w:rsidRPr="007D56D8" w:rsidRDefault="007162AE" w:rsidP="00AD0A0F">
      <w:pPr>
        <w:pStyle w:val="NoSpacing"/>
        <w:rPr>
          <w:b/>
          <w:bCs/>
          <w:u w:val="single"/>
        </w:rPr>
      </w:pPr>
      <w:r w:rsidRPr="007D56D8">
        <w:rPr>
          <w:b/>
          <w:bCs/>
          <w:u w:val="single"/>
        </w:rPr>
        <w:t>A</w:t>
      </w:r>
      <w:r w:rsidR="0003480E" w:rsidRPr="007D56D8">
        <w:rPr>
          <w:b/>
          <w:bCs/>
          <w:u w:val="single"/>
        </w:rPr>
        <w:t xml:space="preserve">dministrative </w:t>
      </w:r>
      <w:r w:rsidR="007D56D8">
        <w:rPr>
          <w:b/>
          <w:bCs/>
          <w:u w:val="single"/>
        </w:rPr>
        <w:t>Staff</w:t>
      </w:r>
      <w:r w:rsidR="0003480E" w:rsidRPr="007D56D8">
        <w:rPr>
          <w:b/>
          <w:bCs/>
          <w:u w:val="single"/>
        </w:rPr>
        <w:tab/>
      </w:r>
      <w:r w:rsidRPr="007D56D8">
        <w:rPr>
          <w:b/>
          <w:bCs/>
          <w:u w:val="single"/>
        </w:rPr>
        <w:tab/>
      </w:r>
      <w:r w:rsidRPr="007D56D8">
        <w:rPr>
          <w:b/>
          <w:bCs/>
          <w:u w:val="single"/>
        </w:rPr>
        <w:tab/>
      </w:r>
      <w:r w:rsidRPr="007D56D8">
        <w:rPr>
          <w:b/>
          <w:bCs/>
          <w:u w:val="single"/>
        </w:rPr>
        <w:tab/>
      </w:r>
      <w:r w:rsidRPr="007D56D8">
        <w:rPr>
          <w:b/>
          <w:bCs/>
          <w:u w:val="single"/>
        </w:rPr>
        <w:tab/>
      </w:r>
      <w:r w:rsidRPr="007D56D8">
        <w:rPr>
          <w:b/>
          <w:bCs/>
          <w:u w:val="single"/>
        </w:rPr>
        <w:tab/>
      </w:r>
      <w:r w:rsidRPr="007D56D8">
        <w:rPr>
          <w:b/>
          <w:bCs/>
          <w:u w:val="single"/>
        </w:rPr>
        <w:tab/>
      </w:r>
      <w:r w:rsidRPr="007D56D8">
        <w:rPr>
          <w:b/>
          <w:bCs/>
          <w:u w:val="single"/>
        </w:rPr>
        <w:tab/>
      </w:r>
      <w:r w:rsidRPr="007D56D8">
        <w:rPr>
          <w:b/>
          <w:bCs/>
          <w:u w:val="single"/>
        </w:rPr>
        <w:tab/>
      </w:r>
      <w:r w:rsidRPr="007D56D8">
        <w:rPr>
          <w:b/>
          <w:bCs/>
          <w:u w:val="single"/>
        </w:rPr>
        <w:tab/>
      </w:r>
      <w:r w:rsidR="007D56D8">
        <w:rPr>
          <w:b/>
          <w:bCs/>
          <w:u w:val="single"/>
        </w:rPr>
        <w:tab/>
      </w:r>
    </w:p>
    <w:tbl>
      <w:tblPr>
        <w:tblW w:w="5000" w:type="pct"/>
        <w:tblCellSpacing w:w="15" w:type="dxa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3163"/>
        <w:gridCol w:w="3243"/>
        <w:gridCol w:w="3164"/>
      </w:tblGrid>
      <w:tr w:rsidR="00AD0A0F" w:rsidRPr="00EE5A61" w:rsidTr="007162AE">
        <w:trPr>
          <w:tblCellSpacing w:w="15" w:type="dxa"/>
        </w:trPr>
        <w:tc>
          <w:tcPr>
            <w:tcW w:w="1629" w:type="pct"/>
            <w:shd w:val="clear" w:color="auto" w:fill="auto"/>
            <w:hideMark/>
          </w:tcPr>
          <w:p w:rsidR="00AD0A0F" w:rsidRPr="00EE5A61" w:rsidRDefault="00AD0A0F" w:rsidP="00AD0A0F">
            <w:pPr>
              <w:pStyle w:val="NoSpacing"/>
              <w:rPr>
                <w:b/>
                <w:sz w:val="20"/>
                <w:szCs w:val="20"/>
              </w:rPr>
            </w:pPr>
            <w:r w:rsidRPr="00EE5A61">
              <w:rPr>
                <w:b/>
                <w:sz w:val="20"/>
                <w:szCs w:val="20"/>
              </w:rPr>
              <w:t xml:space="preserve">On-campus Recruiting </w:t>
            </w:r>
          </w:p>
        </w:tc>
        <w:tc>
          <w:tcPr>
            <w:tcW w:w="1679" w:type="pct"/>
            <w:shd w:val="clear" w:color="auto" w:fill="auto"/>
            <w:hideMark/>
          </w:tcPr>
          <w:p w:rsidR="00AD0A0F" w:rsidRPr="00EE5A61" w:rsidRDefault="00AD0A0F" w:rsidP="00AD0A0F">
            <w:pPr>
              <w:pStyle w:val="NoSpacing"/>
              <w:rPr>
                <w:sz w:val="20"/>
                <w:szCs w:val="20"/>
              </w:rPr>
            </w:pPr>
            <w:r w:rsidRPr="00EE5A61">
              <w:rPr>
                <w:sz w:val="20"/>
                <w:szCs w:val="20"/>
              </w:rPr>
              <w:t xml:space="preserve">Bridget Yarborough </w:t>
            </w:r>
          </w:p>
        </w:tc>
        <w:tc>
          <w:tcPr>
            <w:tcW w:w="1630" w:type="pct"/>
            <w:shd w:val="clear" w:color="auto" w:fill="auto"/>
            <w:hideMark/>
          </w:tcPr>
          <w:p w:rsidR="00AD0A0F" w:rsidRPr="00EE5A61" w:rsidRDefault="00943C61" w:rsidP="00AD0A0F">
            <w:pPr>
              <w:pStyle w:val="NoSpacing"/>
              <w:rPr>
                <w:sz w:val="20"/>
                <w:szCs w:val="20"/>
              </w:rPr>
            </w:pPr>
            <w:hyperlink r:id="rId26" w:history="1">
              <w:r w:rsidR="00AD0A0F" w:rsidRPr="00EE5A61">
                <w:rPr>
                  <w:color w:val="990000"/>
                  <w:sz w:val="20"/>
                  <w:szCs w:val="20"/>
                  <w:u w:val="single"/>
                </w:rPr>
                <w:t>bridget_yarborough@ncsu.edu</w:t>
              </w:r>
            </w:hyperlink>
          </w:p>
        </w:tc>
      </w:tr>
      <w:tr w:rsidR="00AD0A0F" w:rsidRPr="00EE5A61" w:rsidTr="007162AE">
        <w:trPr>
          <w:tblCellSpacing w:w="15" w:type="dxa"/>
        </w:trPr>
        <w:tc>
          <w:tcPr>
            <w:tcW w:w="1629" w:type="pct"/>
            <w:shd w:val="clear" w:color="auto" w:fill="auto"/>
            <w:hideMark/>
          </w:tcPr>
          <w:p w:rsidR="00AD0A0F" w:rsidRPr="00EE5A61" w:rsidRDefault="00AD0A0F" w:rsidP="00AD0A0F">
            <w:pPr>
              <w:pStyle w:val="NoSpacing"/>
              <w:rPr>
                <w:b/>
                <w:sz w:val="20"/>
                <w:szCs w:val="20"/>
              </w:rPr>
            </w:pPr>
            <w:r w:rsidRPr="00EE5A61">
              <w:rPr>
                <w:b/>
                <w:sz w:val="20"/>
                <w:szCs w:val="20"/>
              </w:rPr>
              <w:t xml:space="preserve">Administrative Assistants </w:t>
            </w:r>
          </w:p>
        </w:tc>
        <w:tc>
          <w:tcPr>
            <w:tcW w:w="1679" w:type="pct"/>
            <w:shd w:val="clear" w:color="auto" w:fill="auto"/>
            <w:hideMark/>
          </w:tcPr>
          <w:p w:rsidR="00AD0A0F" w:rsidRPr="00EE5A61" w:rsidRDefault="00EE5A61" w:rsidP="00AD0A0F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Della Shepherd</w:t>
            </w:r>
            <w:r>
              <w:rPr>
                <w:sz w:val="20"/>
                <w:szCs w:val="20"/>
              </w:rPr>
              <w:br/>
              <w:t xml:space="preserve">Jane </w:t>
            </w:r>
            <w:r w:rsidR="00AD0A0F" w:rsidRPr="00EE5A61">
              <w:rPr>
                <w:sz w:val="20"/>
                <w:szCs w:val="20"/>
              </w:rPr>
              <w:t xml:space="preserve">Matthews </w:t>
            </w:r>
          </w:p>
        </w:tc>
        <w:tc>
          <w:tcPr>
            <w:tcW w:w="1630" w:type="pct"/>
            <w:shd w:val="clear" w:color="auto" w:fill="auto"/>
            <w:hideMark/>
          </w:tcPr>
          <w:p w:rsidR="00AD0A0F" w:rsidRPr="00EE5A61" w:rsidRDefault="00943C61" w:rsidP="00AD0A0F">
            <w:pPr>
              <w:pStyle w:val="NoSpacing"/>
              <w:rPr>
                <w:sz w:val="20"/>
                <w:szCs w:val="20"/>
              </w:rPr>
            </w:pPr>
            <w:hyperlink r:id="rId27" w:history="1">
              <w:r w:rsidR="00AD0A0F" w:rsidRPr="00EE5A61">
                <w:rPr>
                  <w:color w:val="990000"/>
                  <w:sz w:val="20"/>
                  <w:szCs w:val="20"/>
                  <w:u w:val="single"/>
                </w:rPr>
                <w:t>della_shepherd@ncsu.edu</w:t>
              </w:r>
            </w:hyperlink>
            <w:r w:rsidR="00AD0A0F" w:rsidRPr="00EE5A61">
              <w:rPr>
                <w:sz w:val="20"/>
                <w:szCs w:val="20"/>
              </w:rPr>
              <w:br/>
            </w:r>
            <w:hyperlink r:id="rId28" w:history="1">
              <w:r w:rsidR="00AD0A0F" w:rsidRPr="00EE5A61">
                <w:rPr>
                  <w:color w:val="990000"/>
                  <w:sz w:val="20"/>
                  <w:szCs w:val="20"/>
                  <w:u w:val="single"/>
                </w:rPr>
                <w:t>jane_matthews@ncsu.edu</w:t>
              </w:r>
            </w:hyperlink>
          </w:p>
        </w:tc>
      </w:tr>
      <w:tr w:rsidR="00AD0A0F" w:rsidRPr="00EE5A61" w:rsidTr="007162AE">
        <w:trPr>
          <w:tblCellSpacing w:w="15" w:type="dxa"/>
        </w:trPr>
        <w:tc>
          <w:tcPr>
            <w:tcW w:w="1629" w:type="pct"/>
            <w:shd w:val="clear" w:color="auto" w:fill="auto"/>
            <w:hideMark/>
          </w:tcPr>
          <w:p w:rsidR="00AD0A0F" w:rsidRPr="00EE5A61" w:rsidRDefault="00AD0A0F" w:rsidP="00AD0A0F">
            <w:pPr>
              <w:pStyle w:val="NoSpacing"/>
              <w:rPr>
                <w:b/>
                <w:sz w:val="20"/>
                <w:szCs w:val="20"/>
              </w:rPr>
            </w:pPr>
            <w:r w:rsidRPr="00EE5A61">
              <w:rPr>
                <w:b/>
                <w:sz w:val="20"/>
                <w:szCs w:val="20"/>
              </w:rPr>
              <w:t xml:space="preserve">Technology Coordinator </w:t>
            </w:r>
          </w:p>
        </w:tc>
        <w:tc>
          <w:tcPr>
            <w:tcW w:w="1679" w:type="pct"/>
            <w:shd w:val="clear" w:color="auto" w:fill="auto"/>
            <w:hideMark/>
          </w:tcPr>
          <w:p w:rsidR="00AD0A0F" w:rsidRPr="00EE5A61" w:rsidRDefault="00AD0A0F" w:rsidP="00AD0A0F">
            <w:pPr>
              <w:pStyle w:val="NoSpacing"/>
              <w:rPr>
                <w:sz w:val="20"/>
                <w:szCs w:val="20"/>
              </w:rPr>
            </w:pPr>
            <w:r w:rsidRPr="00EE5A61">
              <w:rPr>
                <w:sz w:val="20"/>
                <w:szCs w:val="20"/>
              </w:rPr>
              <w:t xml:space="preserve">Eddie Lovett </w:t>
            </w:r>
          </w:p>
        </w:tc>
        <w:tc>
          <w:tcPr>
            <w:tcW w:w="1630" w:type="pct"/>
            <w:shd w:val="clear" w:color="auto" w:fill="auto"/>
            <w:hideMark/>
          </w:tcPr>
          <w:p w:rsidR="00AD0A0F" w:rsidRPr="00EE5A61" w:rsidRDefault="00943C61" w:rsidP="00AD0A0F">
            <w:pPr>
              <w:pStyle w:val="NoSpacing"/>
              <w:rPr>
                <w:sz w:val="20"/>
                <w:szCs w:val="20"/>
              </w:rPr>
            </w:pPr>
            <w:hyperlink r:id="rId29" w:history="1">
              <w:r w:rsidR="00AD0A0F" w:rsidRPr="00EE5A61">
                <w:rPr>
                  <w:color w:val="990000"/>
                  <w:sz w:val="20"/>
                  <w:szCs w:val="20"/>
                  <w:u w:val="single"/>
                </w:rPr>
                <w:t>eddie_lovett@ncsu.edu</w:t>
              </w:r>
            </w:hyperlink>
          </w:p>
        </w:tc>
      </w:tr>
    </w:tbl>
    <w:p w:rsidR="007D56D8" w:rsidRDefault="007D56D8" w:rsidP="00AD0A0F">
      <w:pPr>
        <w:pStyle w:val="NoSpacing"/>
        <w:rPr>
          <w:b/>
          <w:bCs/>
          <w:sz w:val="20"/>
          <w:szCs w:val="20"/>
          <w:u w:val="single"/>
        </w:rPr>
      </w:pPr>
    </w:p>
    <w:p w:rsidR="00406B9B" w:rsidRDefault="00406B9B" w:rsidP="00406B9B">
      <w:pPr>
        <w:pStyle w:val="NoSpacing"/>
        <w:rPr>
          <w:sz w:val="18"/>
          <w:szCs w:val="18"/>
        </w:rPr>
      </w:pPr>
    </w:p>
    <w:p w:rsidR="00406B9B" w:rsidRPr="007D56D8" w:rsidRDefault="00406B9B" w:rsidP="00406B9B">
      <w:pPr>
        <w:pStyle w:val="NoSpacing"/>
        <w:rPr>
          <w:b/>
          <w:bCs/>
          <w:u w:val="single"/>
        </w:rPr>
      </w:pPr>
      <w:r w:rsidRPr="007D56D8">
        <w:rPr>
          <w:b/>
          <w:bCs/>
          <w:u w:val="single"/>
        </w:rPr>
        <w:t xml:space="preserve">Satellite </w:t>
      </w:r>
      <w:r w:rsidR="009E4B44">
        <w:rPr>
          <w:b/>
          <w:bCs/>
          <w:u w:val="single"/>
        </w:rPr>
        <w:t xml:space="preserve">Career </w:t>
      </w:r>
      <w:r w:rsidRPr="007D56D8">
        <w:rPr>
          <w:b/>
          <w:bCs/>
          <w:u w:val="single"/>
        </w:rPr>
        <w:t>Offices</w:t>
      </w:r>
      <w:r w:rsidRPr="007D56D8">
        <w:rPr>
          <w:b/>
          <w:bCs/>
          <w:u w:val="single"/>
        </w:rPr>
        <w:tab/>
      </w:r>
      <w:r w:rsidRPr="007D56D8">
        <w:rPr>
          <w:b/>
          <w:bCs/>
          <w:u w:val="single"/>
        </w:rPr>
        <w:tab/>
      </w:r>
      <w:r w:rsidRPr="007D56D8">
        <w:rPr>
          <w:b/>
          <w:bCs/>
          <w:u w:val="single"/>
        </w:rPr>
        <w:tab/>
      </w:r>
      <w:r w:rsidRPr="007D56D8">
        <w:rPr>
          <w:b/>
          <w:bCs/>
          <w:u w:val="single"/>
        </w:rPr>
        <w:tab/>
      </w:r>
      <w:r w:rsidRPr="007D56D8">
        <w:rPr>
          <w:b/>
          <w:bCs/>
          <w:u w:val="single"/>
        </w:rPr>
        <w:tab/>
      </w:r>
      <w:r w:rsidRPr="007D56D8">
        <w:rPr>
          <w:b/>
          <w:bCs/>
          <w:u w:val="single"/>
        </w:rPr>
        <w:tab/>
      </w:r>
      <w:r w:rsidRPr="007D56D8">
        <w:rPr>
          <w:b/>
          <w:bCs/>
          <w:u w:val="single"/>
        </w:rPr>
        <w:tab/>
      </w:r>
      <w:r w:rsidRPr="007D56D8">
        <w:rPr>
          <w:b/>
          <w:bCs/>
          <w:u w:val="single"/>
        </w:rPr>
        <w:tab/>
      </w:r>
      <w:r w:rsidRPr="007D56D8">
        <w:rPr>
          <w:b/>
          <w:bCs/>
          <w:u w:val="single"/>
        </w:rPr>
        <w:tab/>
      </w:r>
      <w:r w:rsidRPr="007D56D8">
        <w:rPr>
          <w:b/>
          <w:bCs/>
          <w:u w:val="single"/>
        </w:rPr>
        <w:tab/>
      </w:r>
      <w:r w:rsidRPr="007D56D8">
        <w:rPr>
          <w:b/>
          <w:bCs/>
          <w:u w:val="single"/>
        </w:rPr>
        <w:tab/>
      </w:r>
    </w:p>
    <w:p w:rsidR="00406B9B" w:rsidRPr="00FA7E06" w:rsidRDefault="00943C61" w:rsidP="00406B9B">
      <w:pPr>
        <w:pStyle w:val="NoSpacing"/>
        <w:rPr>
          <w:sz w:val="20"/>
          <w:szCs w:val="20"/>
        </w:rPr>
      </w:pPr>
      <w:hyperlink r:id="rId30" w:history="1">
        <w:r w:rsidR="00406B9B" w:rsidRPr="00FA7E06">
          <w:rPr>
            <w:color w:val="990000"/>
            <w:sz w:val="20"/>
            <w:szCs w:val="20"/>
            <w:u w:val="single"/>
          </w:rPr>
          <w:t>CALS Career Services</w:t>
        </w:r>
      </w:hyperlink>
      <w:r w:rsidR="00406B9B" w:rsidRPr="00FA7E06">
        <w:rPr>
          <w:sz w:val="20"/>
          <w:szCs w:val="20"/>
        </w:rPr>
        <w:t xml:space="preserve"> -- help for students in the College of Agriculture &amp; Life Sciences </w:t>
      </w:r>
      <w:r w:rsidR="00406B9B" w:rsidRPr="00FA7E06">
        <w:rPr>
          <w:sz w:val="20"/>
          <w:szCs w:val="20"/>
        </w:rPr>
        <w:br/>
      </w:r>
      <w:hyperlink r:id="rId31" w:history="1">
        <w:r w:rsidR="00406B9B" w:rsidRPr="00FA7E06">
          <w:rPr>
            <w:color w:val="990000"/>
            <w:sz w:val="20"/>
            <w:szCs w:val="20"/>
            <w:u w:val="single"/>
          </w:rPr>
          <w:t>Textiles Career Services</w:t>
        </w:r>
      </w:hyperlink>
      <w:r w:rsidR="00406B9B" w:rsidRPr="00FA7E06">
        <w:rPr>
          <w:sz w:val="20"/>
          <w:szCs w:val="20"/>
        </w:rPr>
        <w:t xml:space="preserve"> -- help for students in the College of Textiles </w:t>
      </w:r>
    </w:p>
    <w:p w:rsidR="00406B9B" w:rsidRDefault="00406B9B" w:rsidP="00AD0A0F">
      <w:pPr>
        <w:pStyle w:val="NoSpacing"/>
        <w:rPr>
          <w:b/>
          <w:bCs/>
          <w:u w:val="single"/>
        </w:rPr>
      </w:pPr>
    </w:p>
    <w:p w:rsidR="00406B9B" w:rsidRDefault="00406B9B" w:rsidP="00AD0A0F">
      <w:pPr>
        <w:pStyle w:val="NoSpacing"/>
        <w:rPr>
          <w:b/>
          <w:bCs/>
          <w:u w:val="single"/>
        </w:rPr>
      </w:pPr>
    </w:p>
    <w:p w:rsidR="007D56D8" w:rsidRDefault="00AD0A0F" w:rsidP="00AD0A0F">
      <w:pPr>
        <w:pStyle w:val="NoSpacing"/>
      </w:pPr>
      <w:r w:rsidRPr="007D56D8">
        <w:rPr>
          <w:b/>
          <w:bCs/>
          <w:u w:val="single"/>
        </w:rPr>
        <w:lastRenderedPageBreak/>
        <w:t xml:space="preserve">Additional </w:t>
      </w:r>
      <w:r w:rsidR="009E4B44">
        <w:rPr>
          <w:b/>
          <w:bCs/>
          <w:u w:val="single"/>
        </w:rPr>
        <w:t xml:space="preserve">Career </w:t>
      </w:r>
      <w:r w:rsidRPr="007D56D8">
        <w:rPr>
          <w:b/>
          <w:bCs/>
          <w:u w:val="single"/>
        </w:rPr>
        <w:t>Resources</w:t>
      </w:r>
      <w:r w:rsidR="007162AE" w:rsidRPr="007D56D8">
        <w:rPr>
          <w:b/>
          <w:bCs/>
          <w:u w:val="single"/>
        </w:rPr>
        <w:tab/>
      </w:r>
      <w:r w:rsidR="007162AE" w:rsidRPr="007D56D8">
        <w:rPr>
          <w:b/>
          <w:bCs/>
          <w:u w:val="single"/>
        </w:rPr>
        <w:tab/>
      </w:r>
      <w:r w:rsidR="007162AE" w:rsidRPr="007D56D8">
        <w:rPr>
          <w:b/>
          <w:bCs/>
          <w:u w:val="single"/>
        </w:rPr>
        <w:tab/>
      </w:r>
      <w:r w:rsidR="007162AE" w:rsidRPr="007D56D8">
        <w:rPr>
          <w:b/>
          <w:bCs/>
          <w:u w:val="single"/>
        </w:rPr>
        <w:tab/>
      </w:r>
      <w:r w:rsidR="007162AE" w:rsidRPr="007D56D8">
        <w:rPr>
          <w:b/>
          <w:bCs/>
          <w:u w:val="single"/>
        </w:rPr>
        <w:tab/>
      </w:r>
      <w:r w:rsidR="007162AE" w:rsidRPr="007D56D8">
        <w:rPr>
          <w:b/>
          <w:bCs/>
          <w:u w:val="single"/>
        </w:rPr>
        <w:tab/>
      </w:r>
      <w:r w:rsidR="007162AE" w:rsidRPr="007D56D8">
        <w:rPr>
          <w:b/>
          <w:bCs/>
          <w:u w:val="single"/>
        </w:rPr>
        <w:tab/>
      </w:r>
      <w:r w:rsidR="007162AE" w:rsidRPr="007D56D8">
        <w:rPr>
          <w:b/>
          <w:bCs/>
          <w:u w:val="single"/>
        </w:rPr>
        <w:tab/>
      </w:r>
      <w:r w:rsidR="007162AE" w:rsidRPr="007D56D8">
        <w:rPr>
          <w:b/>
          <w:bCs/>
          <w:u w:val="single"/>
        </w:rPr>
        <w:tab/>
      </w:r>
      <w:r w:rsidR="007162AE" w:rsidRPr="007D56D8">
        <w:rPr>
          <w:b/>
          <w:bCs/>
          <w:u w:val="single"/>
        </w:rPr>
        <w:tab/>
      </w:r>
      <w:r w:rsidRPr="007D56D8">
        <w:br/>
      </w:r>
      <w:hyperlink r:id="rId32" w:history="1">
        <w:r w:rsidRPr="00FA7E06">
          <w:rPr>
            <w:color w:val="990000"/>
            <w:sz w:val="20"/>
            <w:szCs w:val="20"/>
            <w:u w:val="single"/>
          </w:rPr>
          <w:t>Advising Central</w:t>
        </w:r>
      </w:hyperlink>
      <w:r w:rsidRPr="00FA7E06">
        <w:rPr>
          <w:sz w:val="20"/>
          <w:szCs w:val="20"/>
        </w:rPr>
        <w:t xml:space="preserve"> -- help with choosing or changing majors and minors</w:t>
      </w:r>
      <w:r w:rsidRPr="00FA7E06">
        <w:rPr>
          <w:sz w:val="20"/>
          <w:szCs w:val="20"/>
        </w:rPr>
        <w:br/>
      </w:r>
      <w:hyperlink r:id="rId33" w:history="1">
        <w:r w:rsidR="007D56D8" w:rsidRPr="00FA7E06">
          <w:rPr>
            <w:color w:val="990000"/>
            <w:sz w:val="20"/>
            <w:szCs w:val="20"/>
            <w:u w:val="single"/>
          </w:rPr>
          <w:t>Alumni Career Services</w:t>
        </w:r>
      </w:hyperlink>
      <w:r w:rsidR="007D56D8">
        <w:rPr>
          <w:sz w:val="20"/>
          <w:szCs w:val="20"/>
        </w:rPr>
        <w:t xml:space="preserve"> </w:t>
      </w:r>
      <w:r w:rsidR="007D56D8" w:rsidRPr="00FA7E06">
        <w:rPr>
          <w:sz w:val="20"/>
          <w:szCs w:val="20"/>
        </w:rPr>
        <w:t>-- help with career decisions after graduation</w:t>
      </w:r>
    </w:p>
    <w:p w:rsidR="00225A8C" w:rsidRDefault="00943C61" w:rsidP="00AD0A0F">
      <w:pPr>
        <w:pStyle w:val="NoSpacing"/>
        <w:rPr>
          <w:sz w:val="20"/>
          <w:szCs w:val="20"/>
        </w:rPr>
      </w:pPr>
      <w:hyperlink r:id="rId34" w:history="1">
        <w:r w:rsidR="00AD0A0F" w:rsidRPr="00FA7E06">
          <w:rPr>
            <w:color w:val="990000"/>
            <w:sz w:val="20"/>
            <w:szCs w:val="20"/>
            <w:u w:val="single"/>
          </w:rPr>
          <w:t>Cooperative Education</w:t>
        </w:r>
      </w:hyperlink>
      <w:r w:rsidR="007D56D8">
        <w:rPr>
          <w:sz w:val="20"/>
          <w:szCs w:val="20"/>
        </w:rPr>
        <w:t xml:space="preserve"> </w:t>
      </w:r>
      <w:r w:rsidR="00AD0A0F" w:rsidRPr="00FA7E06">
        <w:rPr>
          <w:sz w:val="20"/>
          <w:szCs w:val="20"/>
        </w:rPr>
        <w:t>-- help obtaining year long career-related experience while in school</w:t>
      </w:r>
    </w:p>
    <w:p w:rsidR="00AD0A0F" w:rsidRPr="00FA7E06" w:rsidRDefault="00943C61" w:rsidP="00AD0A0F">
      <w:pPr>
        <w:pStyle w:val="NoSpacing"/>
        <w:rPr>
          <w:sz w:val="20"/>
          <w:szCs w:val="20"/>
        </w:rPr>
      </w:pPr>
      <w:hyperlink r:id="rId35" w:history="1">
        <w:r w:rsidR="00225A8C" w:rsidRPr="00225A8C">
          <w:rPr>
            <w:rStyle w:val="Hyperlink"/>
            <w:sz w:val="20"/>
            <w:szCs w:val="20"/>
          </w:rPr>
          <w:t>Parent Resources</w:t>
        </w:r>
      </w:hyperlink>
      <w:r w:rsidR="00225A8C">
        <w:rPr>
          <w:sz w:val="20"/>
          <w:szCs w:val="20"/>
        </w:rPr>
        <w:t xml:space="preserve"> – help your student by knowing current career issues.      </w:t>
      </w:r>
      <w:r w:rsidR="00AD0A0F" w:rsidRPr="00FA7E06">
        <w:rPr>
          <w:sz w:val="20"/>
          <w:szCs w:val="20"/>
        </w:rPr>
        <w:br/>
      </w:r>
      <w:hyperlink r:id="rId36" w:history="1">
        <w:r w:rsidR="00AD0A0F" w:rsidRPr="00FA7E06">
          <w:rPr>
            <w:color w:val="990000"/>
            <w:sz w:val="20"/>
            <w:szCs w:val="20"/>
            <w:u w:val="single"/>
          </w:rPr>
          <w:t>Special Issues</w:t>
        </w:r>
      </w:hyperlink>
      <w:r w:rsidR="00AD0A0F" w:rsidRPr="00FA7E06">
        <w:rPr>
          <w:sz w:val="20"/>
          <w:szCs w:val="20"/>
        </w:rPr>
        <w:t xml:space="preserve"> -- help for students with unique challenges</w:t>
      </w:r>
    </w:p>
    <w:p w:rsidR="00AD0A0F" w:rsidRPr="00FA7E06" w:rsidRDefault="00AD0A0F" w:rsidP="00AD0A0F">
      <w:pPr>
        <w:pStyle w:val="NoSpacing"/>
        <w:rPr>
          <w:sz w:val="20"/>
          <w:szCs w:val="20"/>
        </w:rPr>
      </w:pPr>
    </w:p>
    <w:sectPr w:rsidR="00AD0A0F" w:rsidRPr="00FA7E06" w:rsidSect="00084A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4" w:author="lcrandpi" w:date="2010-04-02T16:22:00Z" w:initials="l">
    <w:p w:rsidR="00F83044" w:rsidRDefault="00F83044">
      <w:pPr>
        <w:pStyle w:val="CommentText"/>
      </w:pPr>
      <w:r>
        <w:rPr>
          <w:rStyle w:val="CommentReference"/>
        </w:rPr>
        <w:annotationRef/>
      </w:r>
      <w:r>
        <w:t>Need to update this phone number &amp; office address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trackRevisions/>
  <w:defaultTabStop w:val="720"/>
  <w:characterSpacingControl w:val="doNotCompress"/>
  <w:compat/>
  <w:rsids>
    <w:rsidRoot w:val="005A76D9"/>
    <w:rsid w:val="0003480E"/>
    <w:rsid w:val="00084A0D"/>
    <w:rsid w:val="00105882"/>
    <w:rsid w:val="0021795C"/>
    <w:rsid w:val="00225A8C"/>
    <w:rsid w:val="0028144F"/>
    <w:rsid w:val="00406B9B"/>
    <w:rsid w:val="0045326A"/>
    <w:rsid w:val="004C57B1"/>
    <w:rsid w:val="005A76D9"/>
    <w:rsid w:val="005F4E68"/>
    <w:rsid w:val="006B358C"/>
    <w:rsid w:val="006C287E"/>
    <w:rsid w:val="007162AE"/>
    <w:rsid w:val="007D56D8"/>
    <w:rsid w:val="00943C61"/>
    <w:rsid w:val="00957AE0"/>
    <w:rsid w:val="009E4B44"/>
    <w:rsid w:val="00AD0A0F"/>
    <w:rsid w:val="00AE071E"/>
    <w:rsid w:val="00B85A61"/>
    <w:rsid w:val="00BC342D"/>
    <w:rsid w:val="00C9293E"/>
    <w:rsid w:val="00D904ED"/>
    <w:rsid w:val="00DE1CDE"/>
    <w:rsid w:val="00EB67F1"/>
    <w:rsid w:val="00EE5A61"/>
    <w:rsid w:val="00F467FF"/>
    <w:rsid w:val="00F83044"/>
    <w:rsid w:val="00FA7E06"/>
    <w:rsid w:val="00FB6A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4A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D0A0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D0A0F"/>
    <w:rPr>
      <w:color w:val="990000"/>
      <w:u w:val="single"/>
    </w:rPr>
  </w:style>
  <w:style w:type="paragraph" w:styleId="NormalWeb">
    <w:name w:val="Normal (Web)"/>
    <w:basedOn w:val="Normal"/>
    <w:uiPriority w:val="99"/>
    <w:unhideWhenUsed/>
    <w:rsid w:val="00AD0A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yle6">
    <w:name w:val="style6"/>
    <w:basedOn w:val="DefaultParagraphFont"/>
    <w:rsid w:val="00AD0A0F"/>
  </w:style>
  <w:style w:type="character" w:customStyle="1" w:styleId="style17">
    <w:name w:val="style17"/>
    <w:basedOn w:val="DefaultParagraphFont"/>
    <w:rsid w:val="00AD0A0F"/>
  </w:style>
  <w:style w:type="character" w:customStyle="1" w:styleId="style15">
    <w:name w:val="style15"/>
    <w:basedOn w:val="DefaultParagraphFont"/>
    <w:rsid w:val="00AD0A0F"/>
  </w:style>
  <w:style w:type="character" w:customStyle="1" w:styleId="style10">
    <w:name w:val="style10"/>
    <w:basedOn w:val="DefaultParagraphFont"/>
    <w:rsid w:val="00AD0A0F"/>
  </w:style>
  <w:style w:type="character" w:styleId="Strong">
    <w:name w:val="Strong"/>
    <w:basedOn w:val="DefaultParagraphFont"/>
    <w:uiPriority w:val="22"/>
    <w:qFormat/>
    <w:rsid w:val="00AD0A0F"/>
    <w:rPr>
      <w:b/>
      <w:bCs/>
    </w:rPr>
  </w:style>
  <w:style w:type="character" w:customStyle="1" w:styleId="smallmajors">
    <w:name w:val="smallmajors"/>
    <w:basedOn w:val="DefaultParagraphFont"/>
    <w:rsid w:val="00AD0A0F"/>
  </w:style>
  <w:style w:type="paragraph" w:styleId="BalloonText">
    <w:name w:val="Balloon Text"/>
    <w:basedOn w:val="Normal"/>
    <w:link w:val="BalloonTextChar"/>
    <w:uiPriority w:val="99"/>
    <w:semiHidden/>
    <w:unhideWhenUsed/>
    <w:rsid w:val="004532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326A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F830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830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8304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8304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8304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864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002899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r_ingram@ncsu.edu" TargetMode="External"/><Relationship Id="rId13" Type="http://schemas.openxmlformats.org/officeDocument/2006/relationships/hyperlink" Target="http://www.ncsu.edu/career/students/quicklinks/bios.php" TargetMode="External"/><Relationship Id="rId18" Type="http://schemas.openxmlformats.org/officeDocument/2006/relationships/hyperlink" Target="http://www.ncsu.edu/career/students/quicklinks/bios.php" TargetMode="External"/><Relationship Id="rId26" Type="http://schemas.openxmlformats.org/officeDocument/2006/relationships/hyperlink" Target="mailto:bridget_yarborough@ncsu.edu" TargetMode="External"/><Relationship Id="rId3" Type="http://schemas.openxmlformats.org/officeDocument/2006/relationships/settings" Target="settings.xml"/><Relationship Id="rId21" Type="http://schemas.openxmlformats.org/officeDocument/2006/relationships/comments" Target="comments.xml"/><Relationship Id="rId34" Type="http://schemas.openxmlformats.org/officeDocument/2006/relationships/hyperlink" Target="http://www.ncsu.edu/co-op_ed/" TargetMode="External"/><Relationship Id="rId7" Type="http://schemas.openxmlformats.org/officeDocument/2006/relationships/hyperlink" Target="http://www.ncsu.edu/career/students/quicklinks/bios.php" TargetMode="External"/><Relationship Id="rId12" Type="http://schemas.openxmlformats.org/officeDocument/2006/relationships/hyperlink" Target="mailto:dr_ingram@ncsu.edu" TargetMode="External"/><Relationship Id="rId17" Type="http://schemas.openxmlformats.org/officeDocument/2006/relationships/hyperlink" Target="http://www.ncsu.edu/career/students/quicklinks/bios.php" TargetMode="External"/><Relationship Id="rId25" Type="http://schemas.openxmlformats.org/officeDocument/2006/relationships/hyperlink" Target="mailto:dr_ingram@ncsu.edu" TargetMode="External"/><Relationship Id="rId33" Type="http://schemas.openxmlformats.org/officeDocument/2006/relationships/hyperlink" Target="http://www.alumni.ncsu.edu/careerservices/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mailto:woody_catoe@ncsu.edu" TargetMode="External"/><Relationship Id="rId20" Type="http://schemas.openxmlformats.org/officeDocument/2006/relationships/hyperlink" Target="mailto:leslie_bowman@ncsu.edu" TargetMode="External"/><Relationship Id="rId29" Type="http://schemas.openxmlformats.org/officeDocument/2006/relationships/hyperlink" Target="mailto:eddie_lovett@ncsu.edu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mailto:tameka_allen@ncsu.edu" TargetMode="External"/><Relationship Id="rId11" Type="http://schemas.openxmlformats.org/officeDocument/2006/relationships/hyperlink" Target="http://www.ncsu.edu/career/students/quicklinks/bios.php" TargetMode="External"/><Relationship Id="rId24" Type="http://schemas.openxmlformats.org/officeDocument/2006/relationships/hyperlink" Target="http://www.ncsu.edu/career/students/quicklinks/bios.php" TargetMode="External"/><Relationship Id="rId32" Type="http://schemas.openxmlformats.org/officeDocument/2006/relationships/hyperlink" Target="http://www.ncsu.edu/advising_central/" TargetMode="External"/><Relationship Id="rId37" Type="http://schemas.openxmlformats.org/officeDocument/2006/relationships/fontTable" Target="fontTable.xml"/><Relationship Id="rId5" Type="http://schemas.openxmlformats.org/officeDocument/2006/relationships/hyperlink" Target="http://www.ncsu.edu/career/students/quicklinks/bios.php" TargetMode="External"/><Relationship Id="rId15" Type="http://schemas.openxmlformats.org/officeDocument/2006/relationships/hyperlink" Target="http://www.ncsu.edu/career/students/quicklinks/bios.php" TargetMode="External"/><Relationship Id="rId23" Type="http://schemas.openxmlformats.org/officeDocument/2006/relationships/hyperlink" Target="mailto:carol_schroeder@ncsu.edu" TargetMode="External"/><Relationship Id="rId28" Type="http://schemas.openxmlformats.org/officeDocument/2006/relationships/hyperlink" Target="mailto:jane_matthews@ncsu.edu" TargetMode="External"/><Relationship Id="rId36" Type="http://schemas.openxmlformats.org/officeDocument/2006/relationships/hyperlink" Target="http://www.ncsu.edu/career/students/quicklinks/issues.php" TargetMode="External"/><Relationship Id="rId10" Type="http://schemas.openxmlformats.org/officeDocument/2006/relationships/hyperlink" Target="mailto:beverly_marchi@ncsu.edu" TargetMode="External"/><Relationship Id="rId19" Type="http://schemas.openxmlformats.org/officeDocument/2006/relationships/hyperlink" Target="mailto:sara_concini@ncsu.edu" TargetMode="External"/><Relationship Id="rId31" Type="http://schemas.openxmlformats.org/officeDocument/2006/relationships/hyperlink" Target="http://www.tx.ncsu.edu/student_services/career_service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ncsu.edu/career/students/quicklinks/bios.php" TargetMode="External"/><Relationship Id="rId14" Type="http://schemas.openxmlformats.org/officeDocument/2006/relationships/hyperlink" Target="mailto:leslie_randpickett@ncsu.edu" TargetMode="External"/><Relationship Id="rId22" Type="http://schemas.openxmlformats.org/officeDocument/2006/relationships/hyperlink" Target="http://www.ncsu.edu/career/students/quicklinks/bios.php" TargetMode="External"/><Relationship Id="rId27" Type="http://schemas.openxmlformats.org/officeDocument/2006/relationships/hyperlink" Target="mailto:della_shepherd@ncsu.edu" TargetMode="External"/><Relationship Id="rId30" Type="http://schemas.openxmlformats.org/officeDocument/2006/relationships/hyperlink" Target="http://harvest.cals.ncsu.edu/career/" TargetMode="External"/><Relationship Id="rId35" Type="http://schemas.openxmlformats.org/officeDocument/2006/relationships/hyperlink" Target="http://www.jobweb.com/parents.aspx?id=68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F57C81-EDBA-44F5-BB9B-EB42F8FDE1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576</Words>
  <Characters>3286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NCSU Office of Information Technology</Company>
  <LinksUpToDate>false</LinksUpToDate>
  <CharactersWithSpaces>3855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Beverly Marchi</dc:creator>
  <cp:keywords/>
  <dc:description/>
  <cp:lastModifiedBy>lcrandpi</cp:lastModifiedBy>
  <cp:revision>22</cp:revision>
  <dcterms:created xsi:type="dcterms:W3CDTF">2010-01-08T16:44:00Z</dcterms:created>
  <dcterms:modified xsi:type="dcterms:W3CDTF">2010-04-02T20:22:00Z</dcterms:modified>
</cp:coreProperties>
</file>