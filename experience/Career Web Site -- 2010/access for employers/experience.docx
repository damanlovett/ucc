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F7" w:rsidRPr="00B83D9C" w:rsidRDefault="00B83D9C" w:rsidP="00B83D9C">
      <w:pPr>
        <w:pStyle w:val="NoSpacing"/>
        <w:rPr>
          <w:b/>
        </w:rPr>
      </w:pPr>
      <w:r w:rsidRPr="00B83D9C">
        <w:rPr>
          <w:b/>
        </w:rPr>
        <w:t>INTERNSHIPS, EXTERNSHIPS, CO-OP</w:t>
      </w:r>
    </w:p>
    <w:p w:rsidR="00B83D9C" w:rsidRDefault="00B83D9C" w:rsidP="00B83D9C">
      <w:pPr>
        <w:pStyle w:val="NoSpacing"/>
      </w:pPr>
    </w:p>
    <w:p w:rsidR="00FA36C8" w:rsidRDefault="00FA36C8" w:rsidP="00B83D9C">
      <w:pPr>
        <w:pStyle w:val="NoSpacing"/>
      </w:pPr>
      <w:r>
        <w:t>Students at NC State seek career-related experience while still in school – to contribute knowledge, offer fresh ideas, develop skills, increase confidence, and clarify career decisions.  Th</w:t>
      </w:r>
      <w:r w:rsidR="003A7CD4">
        <w:t>ank you for providing outstanding</w:t>
      </w:r>
      <w:r>
        <w:t xml:space="preserve"> experiences for NC Sta</w:t>
      </w:r>
      <w:r w:rsidR="00F60410">
        <w:t xml:space="preserve">te students!  </w:t>
      </w:r>
      <w:r w:rsidR="003D1728">
        <w:t xml:space="preserve"> Choose the options </w:t>
      </w:r>
      <w:r>
        <w:t>that work best for your organization.</w:t>
      </w:r>
      <w:r w:rsidR="003D1728">
        <w:t xml:space="preserve">  </w:t>
      </w:r>
      <w:r>
        <w:t xml:space="preserve">    </w:t>
      </w:r>
    </w:p>
    <w:p w:rsidR="00B83D9C" w:rsidRDefault="00B83D9C" w:rsidP="00B83D9C">
      <w:pPr>
        <w:pStyle w:val="NoSpacing"/>
      </w:pPr>
    </w:p>
    <w:p w:rsidR="00FA36C8" w:rsidRDefault="00B83D9C" w:rsidP="003D1728">
      <w:pPr>
        <w:pStyle w:val="NoSpacing"/>
        <w:numPr>
          <w:ilvl w:val="0"/>
          <w:numId w:val="1"/>
        </w:numPr>
        <w:ind w:left="360"/>
      </w:pPr>
      <w:r>
        <w:rPr>
          <w:b/>
        </w:rPr>
        <w:t>I</w:t>
      </w:r>
      <w:r w:rsidRPr="003B377B">
        <w:rPr>
          <w:b/>
        </w:rPr>
        <w:t>nternships:</w:t>
      </w:r>
      <w:r w:rsidR="00FA36C8">
        <w:t xml:space="preserve">  </w:t>
      </w:r>
      <w:r w:rsidR="00F12555">
        <w:t>T</w:t>
      </w:r>
      <w:r w:rsidR="008D7C61">
        <w:t>he most fle</w:t>
      </w:r>
      <w:r w:rsidR="00F12555">
        <w:t xml:space="preserve">xible for you and the student, </w:t>
      </w:r>
      <w:r w:rsidR="002A0998">
        <w:t xml:space="preserve">during the summer or semester (part-time or full-time).  </w:t>
      </w:r>
      <w:r w:rsidR="008351FF">
        <w:t xml:space="preserve">Internships are usually </w:t>
      </w:r>
      <w:r w:rsidR="00F12555">
        <w:t xml:space="preserve">paid, academic credit </w:t>
      </w:r>
      <w:del w:id="0" w:author="lcrandpi" w:date="2010-04-06T10:50:00Z">
        <w:r w:rsidR="00F12555" w:rsidDel="00482C09">
          <w:delText>not provided</w:delText>
        </w:r>
      </w:del>
      <w:ins w:id="1" w:author="lcrandpi" w:date="2010-04-06T10:50:00Z">
        <w:r w:rsidR="00482C09">
          <w:t xml:space="preserve">options vary by </w:t>
        </w:r>
        <w:commentRangeStart w:id="2"/>
        <w:r w:rsidR="00482C09">
          <w:t>department</w:t>
        </w:r>
        <w:commentRangeEnd w:id="2"/>
        <w:r w:rsidR="00482C09">
          <w:rPr>
            <w:rStyle w:val="CommentReference"/>
          </w:rPr>
          <w:commentReference w:id="2"/>
        </w:r>
      </w:ins>
      <w:r w:rsidR="00F12555">
        <w:t>.</w:t>
      </w:r>
      <w:r w:rsidR="003D1728">
        <w:t xml:space="preserve">  </w:t>
      </w:r>
      <w:hyperlink r:id="rId6" w:history="1">
        <w:r w:rsidR="003D1728">
          <w:rPr>
            <w:rStyle w:val="Hyperlink"/>
          </w:rPr>
          <w:t>Post internships in ePACK</w:t>
        </w:r>
        <w:r w:rsidR="00FA36C8" w:rsidRPr="00FA36C8">
          <w:rPr>
            <w:rStyle w:val="Hyperlink"/>
          </w:rPr>
          <w:t xml:space="preserve"> </w:t>
        </w:r>
      </w:hyperlink>
      <w:r w:rsidR="00FA36C8">
        <w:t xml:space="preserve">.  </w:t>
      </w:r>
    </w:p>
    <w:p w:rsidR="00B83D9C" w:rsidRDefault="00B83D9C" w:rsidP="00B83D9C">
      <w:pPr>
        <w:pStyle w:val="NoSpacing"/>
      </w:pPr>
    </w:p>
    <w:p w:rsidR="00B83D9C" w:rsidRDefault="00B83D9C" w:rsidP="00B83D9C">
      <w:pPr>
        <w:pStyle w:val="NoSpacing"/>
        <w:numPr>
          <w:ilvl w:val="0"/>
          <w:numId w:val="1"/>
        </w:numPr>
        <w:ind w:left="360"/>
      </w:pPr>
      <w:r>
        <w:rPr>
          <w:b/>
        </w:rPr>
        <w:t>Externships:</w:t>
      </w:r>
      <w:r>
        <w:t xml:space="preserve">  </w:t>
      </w:r>
      <w:r w:rsidR="00F12555">
        <w:t>Designed specifically to h</w:t>
      </w:r>
      <w:r w:rsidR="002A0998">
        <w:t xml:space="preserve">elp </w:t>
      </w:r>
      <w:r w:rsidR="003D1728">
        <w:t>first year engineering students learn m</w:t>
      </w:r>
      <w:r w:rsidR="002A0998">
        <w:t>ore</w:t>
      </w:r>
      <w:r w:rsidR="00F12555">
        <w:t xml:space="preserve"> about career options.  </w:t>
      </w:r>
      <w:r w:rsidR="003D1728">
        <w:t>This is a 1-2 day job shadow experience during spring break</w:t>
      </w:r>
      <w:r w:rsidR="00FA36C8">
        <w:t xml:space="preserve">, </w:t>
      </w:r>
      <w:r>
        <w:t xml:space="preserve">unpaid.  </w:t>
      </w:r>
      <w:hyperlink r:id="rId7" w:history="1">
        <w:r w:rsidR="00FA36C8" w:rsidRPr="00FA36C8">
          <w:rPr>
            <w:rStyle w:val="Hyperlink"/>
          </w:rPr>
          <w:t>Contact Leslie Bowman</w:t>
        </w:r>
      </w:hyperlink>
      <w:r>
        <w:t xml:space="preserve">. </w:t>
      </w:r>
    </w:p>
    <w:p w:rsidR="00B83D9C" w:rsidRDefault="00B83D9C" w:rsidP="00B83D9C">
      <w:pPr>
        <w:pStyle w:val="NoSpacing"/>
      </w:pPr>
    </w:p>
    <w:p w:rsidR="00DF0A48" w:rsidRDefault="00B83D9C" w:rsidP="00B83D9C">
      <w:pPr>
        <w:pStyle w:val="NoSpacing"/>
        <w:numPr>
          <w:ilvl w:val="0"/>
          <w:numId w:val="1"/>
        </w:numPr>
        <w:ind w:left="360"/>
      </w:pPr>
      <w:r w:rsidRPr="003B377B">
        <w:rPr>
          <w:b/>
        </w:rPr>
        <w:t>Co-op:</w:t>
      </w:r>
      <w:r>
        <w:t xml:space="preserve">  </w:t>
      </w:r>
      <w:r w:rsidR="00F12555">
        <w:t>An option with a student commitment of</w:t>
      </w:r>
      <w:r w:rsidR="003D1728">
        <w:t xml:space="preserve"> </w:t>
      </w:r>
      <w:r>
        <w:t>three rotations of work alternating with semesters of school</w:t>
      </w:r>
      <w:r w:rsidR="000E054A">
        <w:t xml:space="preserve"> begin</w:t>
      </w:r>
      <w:r w:rsidR="008351FF">
        <w:t xml:space="preserve">ning in the summer </w:t>
      </w:r>
      <w:r w:rsidR="00F12555">
        <w:t xml:space="preserve">or semester.  Co-ops are always </w:t>
      </w:r>
      <w:r w:rsidR="000E054A">
        <w:t xml:space="preserve">paid.  </w:t>
      </w:r>
      <w:r>
        <w:t xml:space="preserve"> </w:t>
      </w:r>
      <w:hyperlink r:id="rId8" w:history="1">
        <w:r w:rsidR="000E054A" w:rsidRPr="000E054A">
          <w:rPr>
            <w:rStyle w:val="Hyperlink"/>
          </w:rPr>
          <w:t>Post Co-op</w:t>
        </w:r>
        <w:r w:rsidR="004F15E2">
          <w:rPr>
            <w:rStyle w:val="Hyperlink"/>
          </w:rPr>
          <w:t xml:space="preserve">s in </w:t>
        </w:r>
        <w:r w:rsidR="0037795E">
          <w:rPr>
            <w:rStyle w:val="Hyperlink"/>
          </w:rPr>
          <w:t>Co-op Office</w:t>
        </w:r>
      </w:hyperlink>
      <w:r w:rsidR="008B2C9B">
        <w:t>.</w:t>
      </w:r>
    </w:p>
    <w:p w:rsidR="00E62E9F" w:rsidRDefault="00E62E9F" w:rsidP="00E62E9F">
      <w:pPr>
        <w:pStyle w:val="NoSpacing"/>
      </w:pPr>
    </w:p>
    <w:p w:rsidR="00535353" w:rsidRDefault="002749D6" w:rsidP="00535353">
      <w:pPr>
        <w:pStyle w:val="NoSpacing"/>
        <w:rPr>
          <w:b/>
        </w:rPr>
      </w:pPr>
      <w:r>
        <w:rPr>
          <w:b/>
        </w:rPr>
        <w:t>Tips for</w:t>
      </w:r>
      <w:r w:rsidR="003A7CD4">
        <w:rPr>
          <w:b/>
        </w:rPr>
        <w:t xml:space="preserve"> outstanding </w:t>
      </w:r>
      <w:r w:rsidR="000C0893">
        <w:rPr>
          <w:b/>
        </w:rPr>
        <w:t>experience</w:t>
      </w:r>
      <w:r w:rsidR="003A7CD4">
        <w:rPr>
          <w:b/>
        </w:rPr>
        <w:t>s</w:t>
      </w:r>
    </w:p>
    <w:p w:rsidR="00535353" w:rsidRPr="00535353" w:rsidRDefault="00535353" w:rsidP="00535353">
      <w:pPr>
        <w:pStyle w:val="NoSpacing"/>
        <w:numPr>
          <w:ilvl w:val="0"/>
          <w:numId w:val="2"/>
        </w:numPr>
      </w:pPr>
      <w:r w:rsidRPr="00535353">
        <w:t>Challenging work assignments</w:t>
      </w:r>
    </w:p>
    <w:p w:rsidR="00535353" w:rsidRPr="00535353" w:rsidRDefault="000C0893" w:rsidP="00535353">
      <w:pPr>
        <w:pStyle w:val="NoSpacing"/>
        <w:numPr>
          <w:ilvl w:val="0"/>
          <w:numId w:val="2"/>
        </w:numPr>
      </w:pPr>
      <w:r>
        <w:t>Sup</w:t>
      </w:r>
      <w:r w:rsidR="00535353" w:rsidRPr="00535353">
        <w:t>portive work environment</w:t>
      </w:r>
    </w:p>
    <w:p w:rsidR="00535353" w:rsidRPr="00535353" w:rsidRDefault="00535353" w:rsidP="00535353">
      <w:pPr>
        <w:pStyle w:val="NoSpacing"/>
        <w:numPr>
          <w:ilvl w:val="0"/>
          <w:numId w:val="2"/>
        </w:numPr>
      </w:pPr>
      <w:r w:rsidRPr="00535353">
        <w:t>Clearly stated expectations</w:t>
      </w:r>
    </w:p>
    <w:p w:rsidR="00535353" w:rsidRPr="00535353" w:rsidRDefault="00535353" w:rsidP="00535353">
      <w:pPr>
        <w:pStyle w:val="NoSpacing"/>
        <w:numPr>
          <w:ilvl w:val="0"/>
          <w:numId w:val="2"/>
        </w:numPr>
      </w:pPr>
      <w:r w:rsidRPr="00535353">
        <w:t xml:space="preserve">Active supervision and mentoring </w:t>
      </w:r>
    </w:p>
    <w:p w:rsidR="00535353" w:rsidRPr="00535353" w:rsidRDefault="000C0893" w:rsidP="00535353">
      <w:pPr>
        <w:pStyle w:val="NoSpacing"/>
        <w:numPr>
          <w:ilvl w:val="0"/>
          <w:numId w:val="2"/>
        </w:numPr>
      </w:pPr>
      <w:r>
        <w:t>Opportunit</w:t>
      </w:r>
      <w:r w:rsidR="00535353" w:rsidRPr="00535353">
        <w:t>ies to interact with other students</w:t>
      </w:r>
    </w:p>
    <w:p w:rsidR="00535353" w:rsidRDefault="00535353" w:rsidP="00535353">
      <w:pPr>
        <w:pStyle w:val="NoSpacing"/>
        <w:numPr>
          <w:ilvl w:val="0"/>
          <w:numId w:val="2"/>
        </w:numPr>
      </w:pPr>
      <w:r w:rsidRPr="00535353">
        <w:t>In</w:t>
      </w:r>
      <w:r w:rsidR="00F60351">
        <w:t xml:space="preserve">clusion in </w:t>
      </w:r>
      <w:r w:rsidRPr="00535353">
        <w:t>meetings</w:t>
      </w:r>
      <w:r w:rsidR="00F60351">
        <w:t xml:space="preserve"> or events</w:t>
      </w:r>
      <w:r w:rsidRPr="00535353">
        <w:t>, when possible</w:t>
      </w:r>
    </w:p>
    <w:p w:rsidR="00E16AEE" w:rsidRPr="00535353" w:rsidRDefault="00E16AEE" w:rsidP="00535353">
      <w:pPr>
        <w:pStyle w:val="NoSpacing"/>
        <w:numPr>
          <w:ilvl w:val="0"/>
          <w:numId w:val="2"/>
        </w:numPr>
      </w:pPr>
      <w:r>
        <w:t>Housing assistance or guidance, if out of town</w:t>
      </w:r>
    </w:p>
    <w:p w:rsidR="00535353" w:rsidRDefault="00535353" w:rsidP="00535353">
      <w:pPr>
        <w:pStyle w:val="NoSpacing"/>
      </w:pPr>
    </w:p>
    <w:p w:rsidR="00E65816" w:rsidRDefault="00E65816" w:rsidP="00E65816">
      <w:pPr>
        <w:pStyle w:val="NoSpacing"/>
      </w:pPr>
    </w:p>
    <w:p w:rsidR="00B83D9C" w:rsidRDefault="00B83D9C" w:rsidP="00B83D9C">
      <w:pPr>
        <w:pStyle w:val="NoSpacing"/>
      </w:pPr>
    </w:p>
    <w:sectPr w:rsidR="00B83D9C" w:rsidSect="009D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crandpi" w:date="2010-04-06T10:51:00Z" w:initials="l">
    <w:p w:rsidR="00482C09" w:rsidRDefault="00482C09">
      <w:pPr>
        <w:pStyle w:val="CommentText"/>
      </w:pPr>
      <w:r>
        <w:rPr>
          <w:rStyle w:val="CommentReference"/>
        </w:rPr>
        <w:annotationRef/>
      </w:r>
      <w:r>
        <w:t xml:space="preserve">Maybe we say not provided by Engineering?  CHASS, MGT, CNR all offer and encourage credit. 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E56"/>
    <w:multiLevelType w:val="hybridMultilevel"/>
    <w:tmpl w:val="D5386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43FAE"/>
    <w:multiLevelType w:val="hybridMultilevel"/>
    <w:tmpl w:val="6F94F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625488"/>
    <w:rsid w:val="00026E5C"/>
    <w:rsid w:val="000945A0"/>
    <w:rsid w:val="000C0893"/>
    <w:rsid w:val="000E054A"/>
    <w:rsid w:val="002749D6"/>
    <w:rsid w:val="002A0998"/>
    <w:rsid w:val="0037795E"/>
    <w:rsid w:val="003A7CD4"/>
    <w:rsid w:val="003D1728"/>
    <w:rsid w:val="00482C09"/>
    <w:rsid w:val="004F15E2"/>
    <w:rsid w:val="00535353"/>
    <w:rsid w:val="00625488"/>
    <w:rsid w:val="008162DA"/>
    <w:rsid w:val="008351FF"/>
    <w:rsid w:val="008B2C9B"/>
    <w:rsid w:val="008D7C61"/>
    <w:rsid w:val="009C50F4"/>
    <w:rsid w:val="009D04F7"/>
    <w:rsid w:val="00AD1A6A"/>
    <w:rsid w:val="00AF26D8"/>
    <w:rsid w:val="00B83D9C"/>
    <w:rsid w:val="00C94F8C"/>
    <w:rsid w:val="00CA4F4B"/>
    <w:rsid w:val="00D23EF0"/>
    <w:rsid w:val="00D35C1D"/>
    <w:rsid w:val="00D903E4"/>
    <w:rsid w:val="00DF0A48"/>
    <w:rsid w:val="00E15E40"/>
    <w:rsid w:val="00E16AEE"/>
    <w:rsid w:val="00E62E9F"/>
    <w:rsid w:val="00E65816"/>
    <w:rsid w:val="00E73615"/>
    <w:rsid w:val="00F12555"/>
    <w:rsid w:val="00F60351"/>
    <w:rsid w:val="00F60410"/>
    <w:rsid w:val="00FA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D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3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5816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82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o-op_ed/employer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slie_bowman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epack/employer" TargetMode="Externa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24</cp:revision>
  <cp:lastPrinted>2010-04-06T14:32:00Z</cp:lastPrinted>
  <dcterms:created xsi:type="dcterms:W3CDTF">2010-03-04T15:51:00Z</dcterms:created>
  <dcterms:modified xsi:type="dcterms:W3CDTF">2010-04-06T14:51:00Z</dcterms:modified>
</cp:coreProperties>
</file>