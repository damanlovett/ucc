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A0" w:rsidRPr="00F36882" w:rsidRDefault="00575FA0" w:rsidP="00575FA0">
      <w:pPr>
        <w:pStyle w:val="NoSpacing"/>
        <w:rPr>
          <w:rFonts w:ascii="Calibri" w:hAnsi="Calibri"/>
          <w:b/>
        </w:rPr>
      </w:pPr>
      <w:r w:rsidRPr="00F36882">
        <w:rPr>
          <w:rFonts w:ascii="Calibri" w:hAnsi="Calibri"/>
          <w:b/>
        </w:rPr>
        <w:t>ON-CAMPUS INTERVIEWS</w:t>
      </w:r>
      <w:r w:rsidR="00002560">
        <w:rPr>
          <w:rFonts w:ascii="Calibri" w:hAnsi="Calibri"/>
          <w:b/>
        </w:rPr>
        <w:t xml:space="preserve"> </w:t>
      </w:r>
    </w:p>
    <w:p w:rsidR="00575FA0" w:rsidRPr="00F36882" w:rsidRDefault="00575FA0" w:rsidP="00575FA0">
      <w:pPr>
        <w:pStyle w:val="NoSpacing"/>
        <w:rPr>
          <w:rFonts w:ascii="Calibri" w:hAnsi="Calibri"/>
          <w:b/>
        </w:rPr>
      </w:pPr>
    </w:p>
    <w:p w:rsidR="00050715" w:rsidRDefault="00575FA0" w:rsidP="00575FA0">
      <w:pPr>
        <w:pStyle w:val="NoSpacing"/>
        <w:rPr>
          <w:rFonts w:ascii="Calibri" w:hAnsi="Calibri" w:cs="Arial"/>
        </w:rPr>
      </w:pPr>
      <w:r w:rsidRPr="00F36882">
        <w:rPr>
          <w:rFonts w:ascii="Calibri" w:hAnsi="Calibri"/>
        </w:rPr>
        <w:t xml:space="preserve">This can be a very efficient way to </w:t>
      </w:r>
      <w:r w:rsidR="00F36882" w:rsidRPr="00F36882">
        <w:rPr>
          <w:rFonts w:ascii="Calibri" w:hAnsi="Calibri"/>
        </w:rPr>
        <w:t xml:space="preserve">meet students </w:t>
      </w:r>
      <w:r w:rsidR="00243BD1">
        <w:rPr>
          <w:rFonts w:ascii="Calibri" w:hAnsi="Calibri"/>
        </w:rPr>
        <w:t xml:space="preserve">in a central location on campus -- </w:t>
      </w:r>
      <w:r w:rsidR="00F36882" w:rsidRPr="00F36882">
        <w:rPr>
          <w:rFonts w:ascii="Calibri" w:hAnsi="Calibri"/>
        </w:rPr>
        <w:t xml:space="preserve">who meet your requirements.  </w:t>
      </w:r>
      <w:r w:rsidR="0028345D">
        <w:rPr>
          <w:rFonts w:ascii="Calibri" w:hAnsi="Calibri"/>
        </w:rPr>
        <w:t>We invite you to conduct on</w:t>
      </w:r>
      <w:r w:rsidR="0028345D">
        <w:rPr>
          <w:rFonts w:ascii="Calibri" w:hAnsi="Calibri" w:cs="Arial"/>
        </w:rPr>
        <w:t xml:space="preserve">-campus interviews during </w:t>
      </w:r>
      <w:r w:rsidR="00050715">
        <w:rPr>
          <w:rFonts w:ascii="Calibri" w:hAnsi="Calibri" w:cs="Arial"/>
        </w:rPr>
        <w:t xml:space="preserve">the fall and spring semesters.  </w:t>
      </w:r>
    </w:p>
    <w:p w:rsidR="00575FA0" w:rsidRPr="00F36882" w:rsidRDefault="00575FA0" w:rsidP="00575FA0">
      <w:pPr>
        <w:pStyle w:val="NoSpacing"/>
        <w:rPr>
          <w:rFonts w:ascii="Calibri" w:hAnsi="Calibri"/>
        </w:rPr>
      </w:pPr>
    </w:p>
    <w:p w:rsidR="00575FA0" w:rsidRPr="00F36882" w:rsidRDefault="00575FA0" w:rsidP="00575FA0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DE57CB">
        <w:rPr>
          <w:rFonts w:ascii="Calibri" w:hAnsi="Calibri"/>
          <w:b/>
        </w:rPr>
        <w:t>Request an interview date in ePACK</w:t>
      </w:r>
      <w:r w:rsidRPr="00F36882">
        <w:rPr>
          <w:rFonts w:ascii="Calibri" w:hAnsi="Calibri"/>
        </w:rPr>
        <w:t xml:space="preserve"> </w:t>
      </w:r>
    </w:p>
    <w:p w:rsidR="00F124E4" w:rsidRDefault="00F124E4" w:rsidP="00F124E4">
      <w:pPr>
        <w:pStyle w:val="NoSpacing"/>
        <w:ind w:left="360"/>
        <w:rPr>
          <w:rFonts w:ascii="Calibri" w:hAnsi="Calibri"/>
        </w:rPr>
      </w:pPr>
      <w:r>
        <w:rPr>
          <w:rFonts w:ascii="Calibri" w:hAnsi="Calibri"/>
        </w:rPr>
        <w:t>Login to ePACK</w:t>
      </w:r>
      <w:r w:rsidRPr="00F36882">
        <w:rPr>
          <w:rFonts w:ascii="Calibri" w:hAnsi="Calibri"/>
        </w:rPr>
        <w:t xml:space="preserve">, </w:t>
      </w:r>
      <w:hyperlink r:id="rId5" w:history="1">
        <w:r w:rsidRPr="00F36882">
          <w:rPr>
            <w:rStyle w:val="Hyperlink"/>
            <w:rFonts w:ascii="Calibri" w:hAnsi="Calibri" w:cs="Arial"/>
          </w:rPr>
          <w:t>www.ncsu.edu/epack/employer</w:t>
        </w:r>
      </w:hyperlink>
    </w:p>
    <w:p w:rsidR="00575FA0" w:rsidRPr="00F36882" w:rsidRDefault="00575FA0" w:rsidP="00F124E4">
      <w:pPr>
        <w:pStyle w:val="NoSpacing"/>
        <w:ind w:left="360"/>
        <w:rPr>
          <w:rFonts w:ascii="Calibri" w:hAnsi="Calibri"/>
        </w:rPr>
      </w:pPr>
      <w:r w:rsidRPr="00F36882">
        <w:rPr>
          <w:rFonts w:ascii="Calibri" w:hAnsi="Calibri"/>
        </w:rPr>
        <w:t>Choose “interview schedules” then “new schedule request”</w:t>
      </w:r>
    </w:p>
    <w:p w:rsidR="00575FA0" w:rsidRDefault="00575FA0" w:rsidP="00F124E4">
      <w:pPr>
        <w:pStyle w:val="NoSpacing"/>
        <w:ind w:left="360"/>
        <w:rPr>
          <w:rFonts w:ascii="Calibri" w:hAnsi="Calibri"/>
        </w:rPr>
      </w:pPr>
      <w:r w:rsidRPr="00F36882">
        <w:rPr>
          <w:rFonts w:ascii="Calibri" w:hAnsi="Calibri"/>
        </w:rPr>
        <w:t>Receive a confirmation with</w:t>
      </w:r>
      <w:r w:rsidR="00F36882">
        <w:rPr>
          <w:rFonts w:ascii="Calibri" w:hAnsi="Calibri"/>
        </w:rPr>
        <w:t>i</w:t>
      </w:r>
      <w:r w:rsidRPr="00F36882">
        <w:rPr>
          <w:rFonts w:ascii="Calibri" w:hAnsi="Calibri"/>
        </w:rPr>
        <w:t>n 24-48 hours</w:t>
      </w:r>
    </w:p>
    <w:p w:rsidR="001007D2" w:rsidRDefault="001007D2" w:rsidP="00575FA0">
      <w:pPr>
        <w:pStyle w:val="NoSpacing"/>
        <w:rPr>
          <w:rFonts w:ascii="Calibri" w:hAnsi="Calibri"/>
        </w:rPr>
      </w:pPr>
    </w:p>
    <w:p w:rsidR="00050715" w:rsidRDefault="001007D2" w:rsidP="00575FA0">
      <w:pPr>
        <w:pStyle w:val="NoSpacing"/>
        <w:rPr>
          <w:rFonts w:ascii="Calibri" w:hAnsi="Calibri"/>
        </w:rPr>
      </w:pPr>
      <w:r>
        <w:rPr>
          <w:rFonts w:ascii="Calibri" w:hAnsi="Calibri"/>
        </w:rPr>
        <w:t>Once confirmed,</w:t>
      </w:r>
      <w:r w:rsidR="00050715">
        <w:rPr>
          <w:rFonts w:ascii="Calibri" w:hAnsi="Calibri"/>
        </w:rPr>
        <w:t xml:space="preserve"> </w:t>
      </w:r>
      <w:r w:rsidR="002413AE">
        <w:rPr>
          <w:rFonts w:ascii="Calibri" w:hAnsi="Calibri"/>
        </w:rPr>
        <w:t xml:space="preserve">you’re ready to proceed.  </w:t>
      </w:r>
      <w:ins w:id="0" w:author="lcrandpi" w:date="2010-04-06T10:56:00Z">
        <w:r w:rsidR="00C63C63">
          <w:rPr>
            <w:rFonts w:ascii="Calibri" w:hAnsi="Calibri"/>
          </w:rPr>
          <w:t>A</w:t>
        </w:r>
        <w:r w:rsidR="00C63C63">
          <w:rPr>
            <w:rFonts w:ascii="Calibri" w:hAnsi="Calibri" w:cs="Arial"/>
          </w:rPr>
          <w:t xml:space="preserve">llow students to apply through </w:t>
        </w:r>
        <w:proofErr w:type="spellStart"/>
        <w:r w:rsidR="00C63C63">
          <w:rPr>
            <w:rFonts w:ascii="Calibri" w:hAnsi="Calibri" w:cs="Arial"/>
          </w:rPr>
          <w:t>ePACK</w:t>
        </w:r>
        <w:proofErr w:type="spellEnd"/>
        <w:r w:rsidR="00C63C63">
          <w:rPr>
            <w:rFonts w:ascii="Calibri" w:hAnsi="Calibri" w:cs="Arial"/>
          </w:rPr>
          <w:t xml:space="preserve"> </w:t>
        </w:r>
        <w:r w:rsidR="00C63C63">
          <w:rPr>
            <w:rFonts w:ascii="Calibri" w:hAnsi="Calibri" w:cs="Arial"/>
          </w:rPr>
          <w:t>-- or</w:t>
        </w:r>
        <w:r w:rsidR="00C63C63">
          <w:rPr>
            <w:rFonts w:ascii="Calibri" w:hAnsi="Calibri" w:cs="Arial"/>
          </w:rPr>
          <w:t xml:space="preserve"> </w:t>
        </w:r>
        <w:r w:rsidR="00C63C63">
          <w:rPr>
            <w:rFonts w:ascii="Calibri" w:hAnsi="Calibri" w:cs="Arial"/>
          </w:rPr>
          <w:t>c</w:t>
        </w:r>
      </w:ins>
      <w:del w:id="1" w:author="lcrandpi" w:date="2010-04-06T10:56:00Z">
        <w:r w:rsidR="002413AE" w:rsidDel="00C63C63">
          <w:rPr>
            <w:rFonts w:ascii="Calibri" w:hAnsi="Calibri" w:cs="Arial"/>
          </w:rPr>
          <w:delText>C</w:delText>
        </w:r>
      </w:del>
      <w:r w:rsidR="002413AE" w:rsidRPr="00F36882">
        <w:rPr>
          <w:rFonts w:ascii="Calibri" w:hAnsi="Calibri" w:cs="Arial"/>
        </w:rPr>
        <w:t xml:space="preserve">reate your own </w:t>
      </w:r>
      <w:r w:rsidR="002413AE">
        <w:rPr>
          <w:rFonts w:ascii="Calibri" w:hAnsi="Calibri" w:cs="Arial"/>
        </w:rPr>
        <w:t xml:space="preserve">interview </w:t>
      </w:r>
      <w:r w:rsidR="003D09F9">
        <w:rPr>
          <w:rFonts w:ascii="Calibri" w:hAnsi="Calibri" w:cs="Arial"/>
        </w:rPr>
        <w:t xml:space="preserve">schedule </w:t>
      </w:r>
      <w:del w:id="2" w:author="lcrandpi" w:date="2010-04-06T10:56:00Z">
        <w:r w:rsidR="002413AE" w:rsidDel="00C63C63">
          <w:rPr>
            <w:rFonts w:ascii="Calibri" w:hAnsi="Calibri" w:cs="Arial"/>
          </w:rPr>
          <w:delText>-- or allow students to apply through ePACK</w:delText>
        </w:r>
      </w:del>
      <w:r w:rsidR="002413AE" w:rsidRPr="00F36882">
        <w:rPr>
          <w:rFonts w:ascii="Calibri" w:hAnsi="Calibri" w:cs="Arial"/>
        </w:rPr>
        <w:t>.</w:t>
      </w:r>
      <w:r w:rsidR="002413AE">
        <w:rPr>
          <w:rFonts w:ascii="Calibri" w:hAnsi="Calibri" w:cs="Arial"/>
        </w:rPr>
        <w:t xml:space="preserve">  Either way – we hope that you will be </w:t>
      </w:r>
      <w:r w:rsidR="00050715">
        <w:rPr>
          <w:rFonts w:ascii="Calibri" w:hAnsi="Calibri"/>
        </w:rPr>
        <w:t>open to a variety of majors and ra</w:t>
      </w:r>
      <w:r w:rsidR="003D09F9">
        <w:rPr>
          <w:rFonts w:ascii="Calibri" w:hAnsi="Calibri"/>
        </w:rPr>
        <w:t>nge of GPAs.  (Talent is</w:t>
      </w:r>
      <w:r w:rsidR="00050715">
        <w:rPr>
          <w:rFonts w:ascii="Calibri" w:hAnsi="Calibri"/>
        </w:rPr>
        <w:t xml:space="preserve"> found in every corner!)</w:t>
      </w:r>
      <w:r w:rsidR="00DE57CB">
        <w:rPr>
          <w:rFonts w:ascii="Calibri" w:hAnsi="Calibri"/>
        </w:rPr>
        <w:t xml:space="preserve">  </w:t>
      </w:r>
      <w:r w:rsidR="00DE57CB" w:rsidRPr="00F36882">
        <w:rPr>
          <w:rFonts w:ascii="Calibri" w:hAnsi="Calibri" w:cs="Arial"/>
        </w:rPr>
        <w:t xml:space="preserve">  </w:t>
      </w:r>
      <w:r w:rsidR="00DE57CB">
        <w:rPr>
          <w:rFonts w:ascii="Calibri" w:hAnsi="Calibri"/>
        </w:rPr>
        <w:t xml:space="preserve"> </w:t>
      </w:r>
      <w:r w:rsidR="00050715">
        <w:rPr>
          <w:rFonts w:ascii="Calibri" w:hAnsi="Calibri"/>
        </w:rPr>
        <w:t xml:space="preserve">  </w:t>
      </w:r>
    </w:p>
    <w:p w:rsidR="00050715" w:rsidRDefault="00050715" w:rsidP="00575FA0">
      <w:pPr>
        <w:pStyle w:val="NoSpacing"/>
        <w:rPr>
          <w:rFonts w:ascii="Calibri" w:hAnsi="Calibri"/>
        </w:rPr>
      </w:pPr>
    </w:p>
    <w:p w:rsidR="00F124E4" w:rsidRPr="00F124E4" w:rsidRDefault="00050715" w:rsidP="00050715">
      <w:pPr>
        <w:pStyle w:val="NoSpacing"/>
        <w:numPr>
          <w:ilvl w:val="0"/>
          <w:numId w:val="3"/>
        </w:numPr>
        <w:rPr>
          <w:rFonts w:ascii="Calibri" w:hAnsi="Calibri"/>
        </w:rPr>
      </w:pPr>
      <w:r w:rsidRPr="00050715">
        <w:rPr>
          <w:rFonts w:ascii="Calibri" w:hAnsi="Calibri"/>
          <w:b/>
        </w:rPr>
        <w:t>Create your own interview schedule</w:t>
      </w:r>
    </w:p>
    <w:p w:rsidR="00050715" w:rsidRDefault="00F124E4" w:rsidP="00F124E4">
      <w:pPr>
        <w:pStyle w:val="NoSpacing"/>
        <w:ind w:left="360"/>
        <w:rPr>
          <w:rFonts w:ascii="Calibri" w:hAnsi="Calibri"/>
        </w:rPr>
      </w:pPr>
      <w:r>
        <w:rPr>
          <w:rFonts w:ascii="Calibri" w:hAnsi="Calibri"/>
        </w:rPr>
        <w:t>Y</w:t>
      </w:r>
      <w:r w:rsidR="006F7CC7">
        <w:rPr>
          <w:rFonts w:ascii="Calibri" w:hAnsi="Calibri"/>
        </w:rPr>
        <w:t xml:space="preserve">ou’ll create your own interview schedule at a career fair, at an information session or as a result of screening candidates who have applied for your internship or entry-level job posting.  </w:t>
      </w:r>
      <w:r w:rsidR="00F51CBC">
        <w:rPr>
          <w:rFonts w:ascii="Calibri" w:hAnsi="Calibri"/>
        </w:rPr>
        <w:t xml:space="preserve">We invite you to </w:t>
      </w:r>
      <w:r w:rsidR="00DE57CB">
        <w:rPr>
          <w:rFonts w:ascii="Calibri" w:hAnsi="Calibri"/>
        </w:rPr>
        <w:t xml:space="preserve">create your own </w:t>
      </w:r>
      <w:r w:rsidR="00F51CBC">
        <w:rPr>
          <w:rFonts w:ascii="Calibri" w:hAnsi="Calibri"/>
        </w:rPr>
        <w:t xml:space="preserve">interview </w:t>
      </w:r>
      <w:r w:rsidR="00DE57CB">
        <w:rPr>
          <w:rFonts w:ascii="Calibri" w:hAnsi="Calibri"/>
        </w:rPr>
        <w:t>schedule</w:t>
      </w:r>
      <w:r w:rsidR="006F7CC7">
        <w:rPr>
          <w:rFonts w:ascii="Calibri" w:hAnsi="Calibri"/>
        </w:rPr>
        <w:t xml:space="preserve"> and notify students directly.</w:t>
      </w:r>
      <w:r w:rsidR="0028345D">
        <w:rPr>
          <w:rFonts w:ascii="Calibri" w:hAnsi="Calibri"/>
        </w:rPr>
        <w:t xml:space="preserve">  </w:t>
      </w:r>
      <w:r w:rsidR="00050715">
        <w:rPr>
          <w:rFonts w:ascii="Calibri" w:hAnsi="Calibri"/>
        </w:rPr>
        <w:t xml:space="preserve"> </w:t>
      </w:r>
      <w:r w:rsidR="00C63C63">
        <w:rPr>
          <w:rStyle w:val="CommentReference"/>
        </w:rPr>
        <w:commentReference w:id="3"/>
      </w:r>
      <w:r>
        <w:rPr>
          <w:rFonts w:ascii="Calibri" w:hAnsi="Calibri"/>
        </w:rPr>
        <w:br/>
      </w:r>
      <w:r w:rsidR="00050715">
        <w:rPr>
          <w:rFonts w:ascii="Calibri" w:hAnsi="Calibri"/>
        </w:rPr>
        <w:t xml:space="preserve">  </w:t>
      </w:r>
    </w:p>
    <w:p w:rsidR="00F124E4" w:rsidRPr="00F124E4" w:rsidRDefault="00DE57CB" w:rsidP="00DE57CB">
      <w:pPr>
        <w:pStyle w:val="NoSpacing"/>
        <w:numPr>
          <w:ilvl w:val="0"/>
          <w:numId w:val="3"/>
        </w:numPr>
        <w:rPr>
          <w:rFonts w:ascii="Calibri" w:hAnsi="Calibri"/>
        </w:rPr>
      </w:pPr>
      <w:r w:rsidRPr="00DE57CB">
        <w:rPr>
          <w:rFonts w:ascii="Calibri" w:hAnsi="Calibri"/>
          <w:b/>
        </w:rPr>
        <w:t>S</w:t>
      </w:r>
      <w:r w:rsidR="0028345D" w:rsidRPr="00DE57CB">
        <w:rPr>
          <w:rFonts w:ascii="Calibri" w:hAnsi="Calibri"/>
          <w:b/>
        </w:rPr>
        <w:t>tud</w:t>
      </w:r>
      <w:r w:rsidRPr="00DE57CB">
        <w:rPr>
          <w:rFonts w:ascii="Calibri" w:hAnsi="Calibri"/>
          <w:b/>
        </w:rPr>
        <w:t>ents apply through ePACK</w:t>
      </w:r>
    </w:p>
    <w:p w:rsidR="00DE57CB" w:rsidRPr="00DE57CB" w:rsidRDefault="00F124E4" w:rsidP="00F124E4">
      <w:pPr>
        <w:pStyle w:val="NoSpacing"/>
        <w:ind w:left="360"/>
        <w:rPr>
          <w:rFonts w:ascii="Calibri" w:hAnsi="Calibri"/>
        </w:rPr>
      </w:pPr>
      <w:r>
        <w:rPr>
          <w:rFonts w:ascii="Calibri" w:hAnsi="Calibri"/>
        </w:rPr>
        <w:t>Y</w:t>
      </w:r>
      <w:r w:rsidR="0028345D" w:rsidRPr="00DE57CB">
        <w:rPr>
          <w:rFonts w:ascii="Calibri" w:hAnsi="Calibri"/>
        </w:rPr>
        <w:t>ou</w:t>
      </w:r>
      <w:r w:rsidR="00DE57CB" w:rsidRPr="00DE57CB">
        <w:rPr>
          <w:rFonts w:ascii="Calibri" w:hAnsi="Calibri"/>
        </w:rPr>
        <w:t xml:space="preserve">’ll </w:t>
      </w:r>
      <w:r w:rsidR="0028345D" w:rsidRPr="00DE57CB">
        <w:rPr>
          <w:rFonts w:ascii="Calibri" w:hAnsi="Calibri"/>
        </w:rPr>
        <w:t xml:space="preserve">post your opportunity </w:t>
      </w:r>
      <w:r w:rsidR="00F51CBC">
        <w:rPr>
          <w:rFonts w:ascii="Calibri" w:hAnsi="Calibri"/>
        </w:rPr>
        <w:t xml:space="preserve">in ePACK </w:t>
      </w:r>
      <w:r w:rsidR="0028345D" w:rsidRPr="00DE57CB">
        <w:rPr>
          <w:rFonts w:ascii="Calibri" w:hAnsi="Calibri"/>
        </w:rPr>
        <w:t>and students who meet your requirements will apply</w:t>
      </w:r>
      <w:r w:rsidR="00DE57CB" w:rsidRPr="00DE57CB">
        <w:rPr>
          <w:rFonts w:ascii="Calibri" w:hAnsi="Calibri"/>
        </w:rPr>
        <w:t xml:space="preserve"> electronically</w:t>
      </w:r>
      <w:r w:rsidR="0028345D" w:rsidRPr="00DE57CB">
        <w:rPr>
          <w:rFonts w:ascii="Calibri" w:hAnsi="Calibri"/>
        </w:rPr>
        <w:t>.  Choose “open” or “preselect” schedule – the latter allowing you to invite specific applicants to sign up for interviews.</w:t>
      </w:r>
      <w:r w:rsidR="00DE57CB" w:rsidRPr="00DE57CB">
        <w:rPr>
          <w:rFonts w:ascii="Calibri" w:hAnsi="Calibri"/>
        </w:rPr>
        <w:t xml:space="preserve">  </w:t>
      </w:r>
    </w:p>
    <w:p w:rsidR="001007D2" w:rsidRDefault="001007D2" w:rsidP="00575FA0">
      <w:pPr>
        <w:pStyle w:val="NoSpacing"/>
        <w:rPr>
          <w:rFonts w:ascii="Calibri" w:hAnsi="Calibri"/>
        </w:rPr>
      </w:pPr>
    </w:p>
    <w:p w:rsidR="001007D2" w:rsidRPr="00F36882" w:rsidRDefault="003E4420" w:rsidP="00DE57CB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Questions -- </w:t>
      </w:r>
      <w:hyperlink r:id="rId7" w:history="1">
        <w:r w:rsidRPr="003E4420">
          <w:rPr>
            <w:rStyle w:val="Hyperlink"/>
            <w:rFonts w:ascii="Calibri" w:hAnsi="Calibri"/>
          </w:rPr>
          <w:t>c</w:t>
        </w:r>
        <w:r w:rsidR="00DE57CB" w:rsidRPr="003E4420">
          <w:rPr>
            <w:rStyle w:val="Hyperlink"/>
            <w:rFonts w:ascii="Calibri" w:hAnsi="Calibri"/>
          </w:rPr>
          <w:t xml:space="preserve">onsult </w:t>
        </w:r>
        <w:r w:rsidRPr="003E4420">
          <w:rPr>
            <w:rStyle w:val="Hyperlink"/>
            <w:rFonts w:ascii="Calibri" w:hAnsi="Calibri"/>
          </w:rPr>
          <w:t>with Bridget Yarborough</w:t>
        </w:r>
      </w:hyperlink>
      <w:r>
        <w:rPr>
          <w:rFonts w:ascii="Calibri" w:hAnsi="Calibri"/>
        </w:rPr>
        <w:t xml:space="preserve">, </w:t>
      </w:r>
      <w:r w:rsidR="00DE57CB">
        <w:t>O</w:t>
      </w:r>
      <w:r w:rsidR="003654D6">
        <w:t>n-campus Recruiting Coordinator</w:t>
      </w:r>
    </w:p>
    <w:p w:rsidR="001007D2" w:rsidRPr="00F36882" w:rsidRDefault="001007D2" w:rsidP="00575FA0">
      <w:pPr>
        <w:pStyle w:val="NoSpacing"/>
        <w:rPr>
          <w:rFonts w:ascii="Calibri" w:hAnsi="Calibri"/>
        </w:rPr>
      </w:pPr>
    </w:p>
    <w:sectPr w:rsidR="001007D2" w:rsidRPr="00F36882" w:rsidSect="0060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lcrandpi" w:date="2010-04-06T10:57:00Z" w:initials="l">
    <w:p w:rsidR="00C63C63" w:rsidRDefault="00C63C63">
      <w:pPr>
        <w:pStyle w:val="CommentText"/>
      </w:pPr>
      <w:r>
        <w:rPr>
          <w:rStyle w:val="CommentReference"/>
        </w:rPr>
        <w:annotationRef/>
      </w:r>
      <w:r>
        <w:t xml:space="preserve">Should we “lead” with using </w:t>
      </w:r>
      <w:proofErr w:type="spellStart"/>
      <w:r>
        <w:t>ePACK</w:t>
      </w:r>
      <w:proofErr w:type="spellEnd"/>
      <w:r>
        <w:t>?  I think that’s the method we’d like to encourage… even if they add their own students that they meet, it is nice for them to start in ePACK.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2DEA"/>
    <w:multiLevelType w:val="hybridMultilevel"/>
    <w:tmpl w:val="3A60F4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992134"/>
    <w:multiLevelType w:val="hybridMultilevel"/>
    <w:tmpl w:val="F950F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646726"/>
    <w:multiLevelType w:val="hybridMultilevel"/>
    <w:tmpl w:val="632852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575FA0"/>
    <w:rsid w:val="00002560"/>
    <w:rsid w:val="00005F03"/>
    <w:rsid w:val="00050715"/>
    <w:rsid w:val="001007D2"/>
    <w:rsid w:val="00181E7F"/>
    <w:rsid w:val="002413AE"/>
    <w:rsid w:val="00243BD1"/>
    <w:rsid w:val="0028345D"/>
    <w:rsid w:val="00313FC0"/>
    <w:rsid w:val="003654D6"/>
    <w:rsid w:val="003D09F9"/>
    <w:rsid w:val="003E4420"/>
    <w:rsid w:val="00575FA0"/>
    <w:rsid w:val="00601A4A"/>
    <w:rsid w:val="006F7CC7"/>
    <w:rsid w:val="007233BA"/>
    <w:rsid w:val="00795841"/>
    <w:rsid w:val="00960DD4"/>
    <w:rsid w:val="00C63C63"/>
    <w:rsid w:val="00DE57CB"/>
    <w:rsid w:val="00E02B75"/>
    <w:rsid w:val="00ED2062"/>
    <w:rsid w:val="00F124E4"/>
    <w:rsid w:val="00F36882"/>
    <w:rsid w:val="00F5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F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5FA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3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C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C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dget_yarborough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www.ncsu.edu/epack/employ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15</cp:revision>
  <dcterms:created xsi:type="dcterms:W3CDTF">2010-03-03T19:46:00Z</dcterms:created>
  <dcterms:modified xsi:type="dcterms:W3CDTF">2010-04-06T14:57:00Z</dcterms:modified>
</cp:coreProperties>
</file>